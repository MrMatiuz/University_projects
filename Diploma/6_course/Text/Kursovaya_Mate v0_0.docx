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5B5F" w14:textId="77777777" w:rsidR="00E87021" w:rsidRPr="00DF7849" w:rsidRDefault="00E87021" w:rsidP="00E87021">
      <w:pPr>
        <w:pStyle w:val="Style1"/>
        <w:widowControl/>
        <w:spacing w:before="48" w:line="355" w:lineRule="exact"/>
        <w:ind w:left="826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"МОСКОВСКИЙ ГОСУДАРСТВЕННЫЙ УНИВЕРСИТЕТ имени М.В.ЛОМОНОСОВА"</w:t>
      </w:r>
    </w:p>
    <w:p w14:paraId="383E23DA" w14:textId="77777777" w:rsidR="00E87021" w:rsidRPr="00DF7849" w:rsidRDefault="00E87021" w:rsidP="00E87021">
      <w:pPr>
        <w:pStyle w:val="Style1"/>
        <w:widowControl/>
        <w:spacing w:before="43"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МЕХАНИКО-МАТЕМАТИЧЕСКИЙ ФАКУЛЬТЕТ</w:t>
      </w:r>
    </w:p>
    <w:p w14:paraId="42F241F4" w14:textId="77777777" w:rsidR="00E87021" w:rsidRPr="00DF7849" w:rsidRDefault="00E87021" w:rsidP="00E87021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КАФЕДРА Вычислительная механика</w:t>
      </w:r>
    </w:p>
    <w:p w14:paraId="62D90CB9" w14:textId="3312C858" w:rsidR="00E87021" w:rsidRPr="00DF7849" w:rsidRDefault="00E87021" w:rsidP="00E87021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del w:id="0" w:author="Mate" w:date="2022-05-13T12:09:00Z">
        <w:r w:rsidRPr="00DF7849" w:rsidDel="00B06243">
          <w:rPr>
            <w:rStyle w:val="FontStyle15"/>
            <w:rFonts w:ascii="Times New Roman" w:hAnsi="Times New Roman"/>
            <w:sz w:val="28"/>
            <w:szCs w:val="28"/>
          </w:rPr>
          <w:delText xml:space="preserve">КУРСОВАЯ </w:delText>
        </w:r>
      </w:del>
      <w:ins w:id="1" w:author="Mate" w:date="2022-05-13T12:09:00Z">
        <w:r w:rsidR="00B06243">
          <w:rPr>
            <w:rStyle w:val="FontStyle15"/>
            <w:rFonts w:ascii="Times New Roman" w:hAnsi="Times New Roman"/>
            <w:sz w:val="28"/>
            <w:szCs w:val="28"/>
          </w:rPr>
          <w:t>ДИПЛОМНАЯ</w:t>
        </w:r>
        <w:r w:rsidR="00B06243" w:rsidRPr="00DF7849">
          <w:rPr>
            <w:rStyle w:val="FontStyle15"/>
            <w:rFonts w:ascii="Times New Roman" w:hAnsi="Times New Roman"/>
            <w:sz w:val="28"/>
            <w:szCs w:val="28"/>
          </w:rPr>
          <w:t xml:space="preserve"> </w:t>
        </w:r>
      </w:ins>
      <w:r w:rsidRPr="00DF7849">
        <w:rPr>
          <w:rStyle w:val="FontStyle15"/>
          <w:rFonts w:ascii="Times New Roman" w:hAnsi="Times New Roman"/>
          <w:sz w:val="28"/>
          <w:szCs w:val="28"/>
        </w:rPr>
        <w:t>РАБОТА</w:t>
      </w:r>
    </w:p>
    <w:p w14:paraId="3BCA024E" w14:textId="70564356" w:rsidR="00E87021" w:rsidRPr="00DF7849" w:rsidRDefault="00E87021" w:rsidP="00E87021">
      <w:pPr>
        <w:pStyle w:val="Style2"/>
        <w:widowControl/>
        <w:spacing w:before="58"/>
        <w:jc w:val="center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 xml:space="preserve">студента </w:t>
      </w:r>
      <w:ins w:id="2" w:author="Mate" w:date="2022-05-12T23:57:00Z">
        <w:r w:rsidR="00EE0BDA">
          <w:rPr>
            <w:rStyle w:val="FontStyle15"/>
            <w:rFonts w:ascii="Times New Roman" w:hAnsi="Times New Roman"/>
            <w:sz w:val="28"/>
            <w:szCs w:val="28"/>
          </w:rPr>
          <w:t>6</w:t>
        </w:r>
      </w:ins>
      <w:del w:id="3" w:author="Mate" w:date="2022-05-12T23:57:00Z">
        <w:r w:rsidRPr="00DF7849" w:rsidDel="00EE0BDA">
          <w:rPr>
            <w:rStyle w:val="FontStyle15"/>
            <w:rFonts w:ascii="Times New Roman" w:hAnsi="Times New Roman"/>
            <w:sz w:val="28"/>
            <w:szCs w:val="28"/>
          </w:rPr>
          <w:delText>5</w:delText>
        </w:r>
      </w:del>
      <w:r w:rsidRPr="00DF7849">
        <w:rPr>
          <w:rStyle w:val="FontStyle15"/>
          <w:rFonts w:ascii="Times New Roman" w:hAnsi="Times New Roman"/>
          <w:sz w:val="28"/>
          <w:szCs w:val="28"/>
        </w:rPr>
        <w:t xml:space="preserve"> курса</w:t>
      </w:r>
    </w:p>
    <w:p w14:paraId="4FC72FCB" w14:textId="77777777" w:rsidR="00E87021" w:rsidRPr="00DF7849" w:rsidRDefault="00E87021" w:rsidP="00E87021">
      <w:pPr>
        <w:pStyle w:val="Style6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27816733" w14:textId="0FF6B260" w:rsidR="00E87021" w:rsidRPr="00B06243" w:rsidRDefault="00E87021" w:rsidP="00E87021">
      <w:pPr>
        <w:pStyle w:val="Style6"/>
        <w:widowControl/>
        <w:spacing w:before="53"/>
        <w:rPr>
          <w:rStyle w:val="FontStyle11"/>
          <w:sz w:val="28"/>
          <w:szCs w:val="28"/>
          <w:lang w:val="en-US"/>
          <w:rPrChange w:id="4" w:author="Mate" w:date="2022-05-13T12:11:00Z">
            <w:rPr>
              <w:rStyle w:val="FontStyle11"/>
              <w:sz w:val="28"/>
              <w:szCs w:val="28"/>
            </w:rPr>
          </w:rPrChange>
        </w:rPr>
      </w:pPr>
      <w:r w:rsidRPr="00B06243">
        <w:rPr>
          <w:rStyle w:val="FontStyle11"/>
          <w:sz w:val="28"/>
          <w:szCs w:val="28"/>
          <w:lang w:val="en-US"/>
          <w:rPrChange w:id="5" w:author="Mate" w:date="2022-05-13T12:11:00Z">
            <w:rPr>
              <w:rStyle w:val="FontStyle11"/>
              <w:sz w:val="28"/>
              <w:szCs w:val="28"/>
            </w:rPr>
          </w:rPrChange>
        </w:rPr>
        <w:t>"</w:t>
      </w:r>
      <w:del w:id="6" w:author="Mate" w:date="2022-05-13T12:09:00Z"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Модификация</w:delText>
        </w:r>
      </w:del>
      <w:ins w:id="7" w:author="Mate" w:date="2022-05-13T12:10:00Z">
        <w:r w:rsidR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Исследование</w:t>
        </w:r>
        <w:r w:rsidR="00B06243" w:rsidRPr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8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t xml:space="preserve"> </w:t>
        </w:r>
        <w:r w:rsidR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ударно</w:t>
        </w:r>
      </w:ins>
      <w:ins w:id="9" w:author="Mate" w:date="2022-05-13T12:11:00Z">
        <w:r w:rsidR="00B06243" w:rsidRPr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10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t>-</w:t>
        </w:r>
      </w:ins>
      <w:ins w:id="11" w:author="Mate" w:date="2022-05-13T12:10:00Z">
        <w:r w:rsidR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волновых</w:t>
        </w:r>
        <w:r w:rsidR="00B06243" w:rsidRPr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12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t xml:space="preserve"> </w:t>
        </w:r>
        <w:r w:rsidR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конфигураций</w:t>
        </w:r>
      </w:ins>
      <w:del w:id="13" w:author="Mate" w:date="2022-05-13T12:09:00Z">
        <w:r w:rsidRPr="00B06243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14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delText xml:space="preserve"> 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модели</w:delText>
        </w:r>
        <w:r w:rsidRPr="00B06243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15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delText xml:space="preserve"> 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турбулентности</w:delText>
        </w:r>
        <w:r w:rsidRPr="00B06243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16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delText xml:space="preserve"> 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Болдуина</w:delText>
        </w:r>
        <w:r w:rsidRPr="00B06243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  <w:lang w:val="en-US"/>
            <w:rPrChange w:id="17" w:author="Mate" w:date="2022-05-13T12:11:00Z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rPrChange>
          </w:rPr>
          <w:delText>-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Ломакса</w:delText>
        </w:r>
      </w:del>
      <w:r w:rsidRPr="00B06243">
        <w:rPr>
          <w:rStyle w:val="FontStyle11"/>
          <w:sz w:val="28"/>
          <w:szCs w:val="28"/>
          <w:lang w:val="en-US"/>
          <w:rPrChange w:id="18" w:author="Mate" w:date="2022-05-13T12:11:00Z">
            <w:rPr>
              <w:rStyle w:val="FontStyle11"/>
              <w:sz w:val="28"/>
              <w:szCs w:val="28"/>
            </w:rPr>
          </w:rPrChange>
        </w:rPr>
        <w:t>"</w:t>
      </w:r>
    </w:p>
    <w:p w14:paraId="2A60CAF2" w14:textId="77777777" w:rsidR="00E87021" w:rsidRPr="00B06243" w:rsidRDefault="00E87021" w:rsidP="00E87021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  <w:lang w:val="en-US"/>
          <w:rPrChange w:id="19" w:author="Mate" w:date="2022-05-13T12:11:00Z">
            <w:rPr>
              <w:rFonts w:ascii="Times New Roman" w:hAnsi="Times New Roman"/>
              <w:sz w:val="28"/>
              <w:szCs w:val="28"/>
            </w:rPr>
          </w:rPrChange>
        </w:rPr>
      </w:pPr>
    </w:p>
    <w:p w14:paraId="255F19DD" w14:textId="430B6021" w:rsidR="00E87021" w:rsidRPr="00B06243" w:rsidRDefault="00E87021" w:rsidP="00E87021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  <w:lang w:val="en-US"/>
        </w:rPr>
      </w:pPr>
      <w:del w:id="20" w:author="Mate" w:date="2022-05-13T12:11:00Z">
        <w:r w:rsidRPr="00E87021" w:rsidDel="00B06243">
          <w:rPr>
            <w:rFonts w:ascii="Times New Roman" w:hAnsi="Times New Roman"/>
            <w:sz w:val="28"/>
            <w:szCs w:val="28"/>
            <w:lang w:val="en-US"/>
          </w:rPr>
          <w:delText>Modification of the Baldwin-Lomax turbulence model</w:delText>
        </w:r>
      </w:del>
      <w:ins w:id="21" w:author="Mate" w:date="2022-05-13T12:11:00Z">
        <w:r w:rsidR="00B06243">
          <w:rPr>
            <w:rFonts w:ascii="Times New Roman" w:hAnsi="Times New Roman"/>
            <w:sz w:val="28"/>
            <w:szCs w:val="28"/>
            <w:lang w:val="en-US"/>
          </w:rPr>
          <w:t>Study o</w:t>
        </w:r>
      </w:ins>
      <w:ins w:id="22" w:author="Mate" w:date="2022-05-13T12:12:00Z">
        <w:r w:rsidR="00B06243">
          <w:rPr>
            <w:rFonts w:ascii="Times New Roman" w:hAnsi="Times New Roman"/>
            <w:sz w:val="28"/>
            <w:szCs w:val="28"/>
            <w:lang w:val="en-US"/>
          </w:rPr>
          <w:t>f shock wave configurations</w:t>
        </w:r>
      </w:ins>
    </w:p>
    <w:p w14:paraId="37AC3E12" w14:textId="77777777" w:rsidR="00E87021" w:rsidRDefault="00E87021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413293C8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4C5C4748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0B277704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040D907A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176C3864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DBC2447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5C88A5E" w14:textId="77777777" w:rsidR="00326270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1970F212" w14:textId="77777777" w:rsidR="00326270" w:rsidRPr="00DF7849" w:rsidRDefault="00326270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65D6081C" w14:textId="77777777" w:rsidR="00E87021" w:rsidRPr="00DF7849" w:rsidRDefault="00E87021" w:rsidP="00E87021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5F0216A0" w14:textId="4C4B5452" w:rsidR="00E87021" w:rsidRDefault="00326270" w:rsidP="00E87021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 xml:space="preserve">Выполнил студент </w:t>
      </w:r>
      <w:ins w:id="23" w:author="Mate" w:date="2022-05-12T23:57:00Z">
        <w:r w:rsidR="00EE0BDA">
          <w:rPr>
            <w:rStyle w:val="FontStyle12"/>
            <w:rFonts w:ascii="Times New Roman" w:hAnsi="Times New Roman"/>
            <w:sz w:val="28"/>
            <w:szCs w:val="28"/>
          </w:rPr>
          <w:t>6</w:t>
        </w:r>
      </w:ins>
      <w:del w:id="24" w:author="Mate" w:date="2022-05-12T23:57:00Z">
        <w:r w:rsidDel="00EE0BDA">
          <w:rPr>
            <w:rStyle w:val="FontStyle12"/>
            <w:rFonts w:ascii="Times New Roman" w:hAnsi="Times New Roman"/>
            <w:sz w:val="28"/>
            <w:szCs w:val="28"/>
          </w:rPr>
          <w:delText>5</w:delText>
        </w:r>
      </w:del>
      <w:r>
        <w:rPr>
          <w:rStyle w:val="FontStyle12"/>
          <w:rFonts w:ascii="Times New Roman" w:hAnsi="Times New Roman"/>
          <w:sz w:val="28"/>
          <w:szCs w:val="28"/>
        </w:rPr>
        <w:t>21 группы</w:t>
      </w:r>
    </w:p>
    <w:p w14:paraId="5DF9C729" w14:textId="2A649828" w:rsidR="00326270" w:rsidRPr="00DF7849" w:rsidRDefault="00326270" w:rsidP="00E87021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 xml:space="preserve"> Липартелиани Матэ Гурамович</w:t>
      </w:r>
    </w:p>
    <w:p w14:paraId="6E2AED03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7FD373B6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6E0B1569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3A414692" w14:textId="77777777" w:rsidR="00E87021" w:rsidRPr="00DF7849" w:rsidRDefault="00E87021" w:rsidP="00E87021">
      <w:pPr>
        <w:pStyle w:val="Style1"/>
        <w:widowControl/>
        <w:spacing w:before="206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студента</w:t>
      </w:r>
    </w:p>
    <w:p w14:paraId="753D1864" w14:textId="77777777" w:rsidR="00E87021" w:rsidRPr="00DF7849" w:rsidRDefault="00E87021" w:rsidP="00E87021">
      <w:pPr>
        <w:pStyle w:val="Style8"/>
        <w:widowControl/>
        <w:spacing w:line="240" w:lineRule="exact"/>
        <w:ind w:left="3110"/>
        <w:rPr>
          <w:rFonts w:ascii="Times New Roman" w:hAnsi="Times New Roman"/>
          <w:sz w:val="28"/>
          <w:szCs w:val="28"/>
        </w:rPr>
      </w:pPr>
    </w:p>
    <w:p w14:paraId="43DDADDD" w14:textId="77777777" w:rsidR="00E87021" w:rsidRPr="00DF7849" w:rsidRDefault="00E87021" w:rsidP="00E87021">
      <w:pPr>
        <w:pStyle w:val="Style8"/>
        <w:widowControl/>
        <w:spacing w:before="29" w:line="446" w:lineRule="exact"/>
        <w:ind w:left="3110"/>
        <w:rPr>
          <w:rStyle w:val="FontStyle12"/>
          <w:rFonts w:ascii="Times New Roman" w:hAnsi="Times New Roman"/>
          <w:sz w:val="28"/>
          <w:szCs w:val="28"/>
        </w:rPr>
      </w:pPr>
      <w:r w:rsidRPr="00DF7849">
        <w:rPr>
          <w:rStyle w:val="FontStyle12"/>
          <w:rFonts w:ascii="Times New Roman" w:hAnsi="Times New Roman"/>
          <w:sz w:val="28"/>
          <w:szCs w:val="28"/>
        </w:rPr>
        <w:t>Научный руководитель профессор Луцкий Александр Евгеньевич</w:t>
      </w:r>
    </w:p>
    <w:p w14:paraId="2A63C2BD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5032A320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41A8F3FE" w14:textId="77777777" w:rsidR="00E87021" w:rsidRPr="00DF7849" w:rsidRDefault="00E87021" w:rsidP="00E87021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09A52A4C" w14:textId="77777777" w:rsidR="00E87021" w:rsidRPr="00DF7849" w:rsidRDefault="00E87021" w:rsidP="00E87021">
      <w:pPr>
        <w:pStyle w:val="Style1"/>
        <w:widowControl/>
        <w:spacing w:before="197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научного руководителя</w:t>
      </w:r>
    </w:p>
    <w:p w14:paraId="205462FA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6065E197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3F8C56B7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05E783CD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1DB7F05E" w14:textId="77777777" w:rsidR="00E87021" w:rsidRPr="00DF7849" w:rsidRDefault="00E87021" w:rsidP="00E87021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348D1606" w14:textId="77777777" w:rsidR="00E87021" w:rsidRPr="00DF7849" w:rsidRDefault="00E87021" w:rsidP="00E87021">
      <w:pPr>
        <w:pStyle w:val="Style2"/>
        <w:widowControl/>
        <w:spacing w:before="125"/>
        <w:ind w:left="3504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Москва, 2021 г.</w:t>
      </w:r>
    </w:p>
    <w:p w14:paraId="4D6E700F" w14:textId="20CDD893" w:rsidR="00E87021" w:rsidRPr="00557061" w:rsidRDefault="00E87021" w:rsidP="00E87021">
      <w:p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1229F" w14:textId="77777777"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C49FC82" w14:textId="77777777"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903C2" w14:textId="77777777" w:rsidR="00EB3D23" w:rsidRPr="00557061" w:rsidRDefault="00EB3D23" w:rsidP="00EB3D2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C1FF20" w14:textId="77777777" w:rsidR="00EB3D23" w:rsidRPr="00557061" w:rsidRDefault="00EB3D23" w:rsidP="00EB3D2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2D651357" w14:textId="1FB02E51" w:rsidR="00EB3D23" w:rsidRPr="00557061" w:rsidDel="00567E6A" w:rsidRDefault="00EB3D23" w:rsidP="00EB3D23">
      <w:pPr>
        <w:pStyle w:val="ListParagraph"/>
        <w:numPr>
          <w:ilvl w:val="0"/>
          <w:numId w:val="12"/>
        </w:numPr>
        <w:rPr>
          <w:del w:id="25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26" w:author="Mate" w:date="2022-05-13T00:03:00Z">
        <w:r w:rsidRPr="00557061" w:rsidDel="00567E6A">
          <w:rPr>
            <w:rFonts w:ascii="Times New Roman" w:eastAsia="Times New Roman" w:hAnsi="Times New Roman" w:cs="Times New Roman"/>
            <w:sz w:val="28"/>
            <w:szCs w:val="28"/>
          </w:rPr>
          <w:delText>Алгоритм подсчета</w:delText>
        </w:r>
      </w:del>
    </w:p>
    <w:p w14:paraId="19A3CA99" w14:textId="6CDAF6B1" w:rsidR="001F20B5" w:rsidRPr="00557061" w:rsidDel="00567E6A" w:rsidRDefault="00F85D63" w:rsidP="00EB3D23">
      <w:pPr>
        <w:pStyle w:val="ListParagraph"/>
        <w:numPr>
          <w:ilvl w:val="0"/>
          <w:numId w:val="12"/>
        </w:numPr>
        <w:rPr>
          <w:del w:id="27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28" w:author="Mate" w:date="2022-05-13T00:03:00Z">
        <w:r w:rsidDel="00567E6A">
          <w:rPr>
            <w:rFonts w:ascii="Times New Roman" w:eastAsia="Times New Roman" w:hAnsi="Times New Roman" w:cs="Times New Roman"/>
            <w:sz w:val="28"/>
            <w:szCs w:val="28"/>
          </w:rPr>
          <w:delText>Модель Болдуина-Ломакса</w:delText>
        </w:r>
      </w:del>
    </w:p>
    <w:p w14:paraId="3BA01454" w14:textId="00369733" w:rsidR="00BE757C" w:rsidRPr="00557061" w:rsidDel="00567E6A" w:rsidRDefault="00BE757C" w:rsidP="00EB3D23">
      <w:pPr>
        <w:pStyle w:val="ListParagraph"/>
        <w:numPr>
          <w:ilvl w:val="0"/>
          <w:numId w:val="12"/>
        </w:numPr>
        <w:rPr>
          <w:del w:id="29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30" w:author="Mate" w:date="2022-05-13T00:03:00Z">
        <w:r w:rsidRPr="00557061" w:rsidDel="00567E6A">
          <w:rPr>
            <w:rFonts w:ascii="Times New Roman" w:eastAsia="Times New Roman" w:hAnsi="Times New Roman" w:cs="Times New Roman"/>
            <w:sz w:val="28"/>
            <w:szCs w:val="28"/>
          </w:rPr>
          <w:delText>Результаты подсчетов</w:delText>
        </w:r>
      </w:del>
    </w:p>
    <w:p w14:paraId="0738BA51" w14:textId="14B0C361" w:rsidR="00EB3D23" w:rsidRPr="00557061" w:rsidDel="00567E6A" w:rsidRDefault="00014722" w:rsidP="00EB3D23">
      <w:pPr>
        <w:pStyle w:val="ListParagraph"/>
        <w:numPr>
          <w:ilvl w:val="0"/>
          <w:numId w:val="12"/>
        </w:numPr>
        <w:rPr>
          <w:del w:id="31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32" w:author="Mate" w:date="2022-05-13T00:03:00Z">
        <w:r w:rsidDel="00567E6A">
          <w:rPr>
            <w:rFonts w:ascii="Times New Roman" w:eastAsia="Times New Roman" w:hAnsi="Times New Roman" w:cs="Times New Roman"/>
            <w:sz w:val="28"/>
            <w:szCs w:val="28"/>
          </w:rPr>
          <w:delText>Заключение</w:delText>
        </w:r>
      </w:del>
    </w:p>
    <w:p w14:paraId="26505E7D" w14:textId="77777777"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445A990" w14:textId="77777777" w:rsidR="008B0754" w:rsidRPr="00557061" w:rsidRDefault="004B2182" w:rsidP="007C76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2F86F672" w14:textId="77777777"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и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14:paraId="67A93413" w14:textId="77777777"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14:paraId="613FB3BD" w14:textId="77777777"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14:paraId="7B4233C6" w14:textId="30AABDC2" w:rsidR="00443D3F" w:rsidRDefault="00CC0065" w:rsidP="00443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14:paraId="213E82A9" w14:textId="3A05FFCC" w:rsidR="00443D3F" w:rsidRPr="00AF0F0F" w:rsidRDefault="00DC7293" w:rsidP="00443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0419F">
        <w:rPr>
          <w:rFonts w:ascii="Times New Roman" w:eastAsia="Times New Roman" w:hAnsi="Times New Roman" w:cs="Times New Roman"/>
          <w:sz w:val="28"/>
          <w:szCs w:val="28"/>
        </w:rPr>
        <w:t xml:space="preserve">Характерным элементом структуры сверхзвукового течения </w:t>
      </w:r>
      <w:r w:rsidR="00AF0F0F">
        <w:rPr>
          <w:rFonts w:ascii="Times New Roman" w:eastAsia="Times New Roman" w:hAnsi="Times New Roman" w:cs="Times New Roman"/>
          <w:sz w:val="28"/>
          <w:szCs w:val="28"/>
        </w:rPr>
        <w:t>является ударная волна. Она выражена скачком значений давления, температуры</w:t>
      </w:r>
      <w:r w:rsidR="00AF0F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AF0F0F">
        <w:rPr>
          <w:rFonts w:ascii="Times New Roman" w:eastAsia="Times New Roman" w:hAnsi="Times New Roman" w:cs="Times New Roman"/>
          <w:sz w:val="28"/>
          <w:szCs w:val="28"/>
        </w:rPr>
        <w:t>плотности</w:t>
      </w:r>
      <w:r w:rsidR="00AF0F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F0F0F">
        <w:rPr>
          <w:rFonts w:ascii="Times New Roman" w:eastAsia="Times New Roman" w:hAnsi="Times New Roman" w:cs="Times New Roman"/>
          <w:sz w:val="28"/>
          <w:szCs w:val="28"/>
        </w:rPr>
        <w:t>и скорости.</w:t>
      </w:r>
    </w:p>
    <w:p w14:paraId="39BD54BB" w14:textId="77777777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53E926D9" w14:textId="77777777" w:rsidR="001B1A22" w:rsidRPr="00E87021" w:rsidRDefault="001B1A22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color w:val="000000" w:themeColor="text1"/>
          <w:sz w:val="24"/>
          <w:szCs w:val="24"/>
          <w:lang w:eastAsia="en-US"/>
        </w:rPr>
      </w:pPr>
    </w:p>
    <w:p w14:paraId="7CB645AC" w14:textId="77777777" w:rsidR="00726F17" w:rsidRPr="00E87021" w:rsidRDefault="004B2182" w:rsidP="007C763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E8702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Постановка задачи</w:t>
      </w:r>
    </w:p>
    <w:p w14:paraId="779BDB6E" w14:textId="422EAA25" w:rsidR="004B2182" w:rsidRPr="00C01F3F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rPrChange w:id="33" w:author="Mate" w:date="2022-05-12T23:04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val="en-US"/>
            </w:rPr>
          </w:rPrChange>
        </w:rPr>
      </w:pPr>
      <w:r w:rsidRPr="00E870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4B2182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2C0720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7D6756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0720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исследование</w:t>
      </w:r>
      <w:r w:rsidR="004B2182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ударноволновых конфигураций при обтекании </w:t>
      </w:r>
      <w:r w:rsidR="00E755F3"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угла сжатия</w:t>
      </w:r>
      <w:r w:rsidR="00E04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Расчет всех характеристических углов.</w:t>
      </w:r>
    </w:p>
    <w:p w14:paraId="7707D241" w14:textId="77777777" w:rsidR="001E7EBF" w:rsidRDefault="00726F17" w:rsidP="0007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>ретн</w:t>
      </w:r>
      <w:r w:rsidR="001E7EBF">
        <w:rPr>
          <w:rFonts w:ascii="Times New Roman" w:eastAsia="Times New Roman" w:hAnsi="Times New Roman" w:cs="Times New Roman"/>
          <w:sz w:val="28"/>
          <w:szCs w:val="28"/>
        </w:rPr>
        <w:t>ых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 пример</w:t>
      </w:r>
      <w:r w:rsidR="001E7EBF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</w:t>
      </w:r>
      <w:r w:rsidR="001E7EBF">
        <w:rPr>
          <w:rFonts w:ascii="Times New Roman" w:eastAsia="Times New Roman" w:hAnsi="Times New Roman" w:cs="Times New Roman"/>
          <w:sz w:val="28"/>
          <w:szCs w:val="28"/>
        </w:rPr>
        <w:t>лись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 канал</w:t>
      </w:r>
      <w:r w:rsidR="001E7EBF">
        <w:rPr>
          <w:rFonts w:ascii="Times New Roman" w:eastAsia="Times New Roman" w:hAnsi="Times New Roman" w:cs="Times New Roman"/>
          <w:sz w:val="28"/>
          <w:szCs w:val="28"/>
        </w:rPr>
        <w:t>ы:</w:t>
      </w:r>
    </w:p>
    <w:p w14:paraId="06E874C1" w14:textId="417DFE4E" w:rsidR="001E7EBF" w:rsidRPr="001E7EBF" w:rsidRDefault="007132D8" w:rsidP="001E7EB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EBF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 w:rsidR="00003BA0" w:rsidRPr="001E7E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7EBF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</w:t>
      </w:r>
      <w:r w:rsidR="001E7EBF" w:rsidRPr="001E7EBF">
        <w:rPr>
          <w:rFonts w:ascii="Times New Roman" w:eastAsia="Times New Roman" w:hAnsi="Times New Roman" w:cs="Times New Roman"/>
          <w:sz w:val="28"/>
          <w:szCs w:val="28"/>
        </w:rPr>
        <w:t xml:space="preserve"> и углом сжатия;</w:t>
      </w:r>
    </w:p>
    <w:p w14:paraId="6FB10EC0" w14:textId="5E1FBB01" w:rsidR="001E7EBF" w:rsidRDefault="001E7EBF" w:rsidP="001E7EB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EBF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7EBF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 и углом сжатия</w:t>
      </w:r>
      <w:r w:rsidR="00125184" w:rsidRPr="001E7EBF">
        <w:rPr>
          <w:rFonts w:ascii="Times New Roman" w:hAnsi="Times New Roman" w:cs="Times New Roman"/>
          <w:sz w:val="28"/>
          <w:szCs w:val="28"/>
        </w:rPr>
        <w:t>.</w:t>
      </w:r>
    </w:p>
    <w:p w14:paraId="0255F5F3" w14:textId="0E827FFB" w:rsidR="001E7EBF" w:rsidRPr="001E7EBF" w:rsidRDefault="001E7EBF" w:rsidP="001E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Расчитанные параметры сравнивались с верифицированной моделью </w:t>
      </w:r>
      <w:r w:rsidRPr="001E7EBF">
        <w:rPr>
          <w:rFonts w:ascii="Times New Roman" w:hAnsi="Times New Roman" w:cs="Times New Roman"/>
          <w:sz w:val="28"/>
          <w:szCs w:val="28"/>
        </w:rPr>
        <w:t>Спаларта-Аллмараса</w:t>
      </w:r>
      <w:r w:rsidR="00AF2192">
        <w:rPr>
          <w:rFonts w:ascii="Times New Roman" w:hAnsi="Times New Roman" w:cs="Times New Roman"/>
          <w:sz w:val="28"/>
          <w:szCs w:val="28"/>
        </w:rPr>
        <w:t>.</w:t>
      </w:r>
    </w:p>
    <w:p w14:paraId="7E97DC36" w14:textId="392F5F4A" w:rsidR="00014722" w:rsidRDefault="00073FDD" w:rsidP="00443D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4F17" wp14:editId="3C12117A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748F8" w14:textId="1ADBC3B1" w:rsidR="00E87021" w:rsidRPr="00B643CE" w:rsidRDefault="00E87021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Рис. 1</w:t>
                            </w:r>
                          </w:p>
                          <w:p w14:paraId="47542DE4" w14:textId="245C5FD5" w:rsidR="00E87021" w:rsidRPr="00B643CE" w:rsidRDefault="00E87021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Схема расчетной области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74F1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" fillcolor="white [3201]" stroked="f" strokeweight=".5pt">
                <v:textbox>
                  <w:txbxContent>
                    <w:p w14:paraId="2CD748F8" w14:textId="1ADBC3B1" w:rsidR="00E87021" w:rsidRPr="00B643CE" w:rsidRDefault="00E87021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Рис. 1</w:t>
                      </w:r>
                    </w:p>
                    <w:p w14:paraId="47542DE4" w14:textId="245C5FD5" w:rsidR="00E87021" w:rsidRPr="00B643CE" w:rsidRDefault="00E87021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Схема расчетной области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="004F4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9D095" wp14:editId="477C3778">
            <wp:extent cx="3934534" cy="3365748"/>
            <wp:effectExtent l="0" t="0" r="254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становка задач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36" cy="34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625E" w14:textId="23AC7FF0" w:rsidR="00AF2192" w:rsidRDefault="00AF2192" w:rsidP="00443D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88BD42" w14:textId="04D21ED9" w:rsidR="00DB61C3" w:rsidRDefault="00DB61C3" w:rsidP="00DB61C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Базовая идея о </w:t>
      </w:r>
      <w:r w:rsidR="00E33D7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минимуме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диссипации</w:t>
      </w:r>
    </w:p>
    <w:p w14:paraId="7BDFADC9" w14:textId="3C9F54AC" w:rsidR="005F78FB" w:rsidRPr="005F78FB" w:rsidRDefault="00E33D71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33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Стационарные состояния</w:t>
      </w:r>
      <w:r w:rsidR="005F7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течения</w:t>
      </w:r>
      <w:r w:rsidRPr="00E33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удовлетворяют следующим</w:t>
      </w:r>
      <w:r w:rsidR="005F78FB" w:rsidRPr="005F7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33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уравнениям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r w:rsidRPr="00E33D71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35F99DE" wp14:editId="53AD8FD3">
            <wp:extent cx="585089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где :</w:t>
      </w:r>
    </w:p>
    <w:p w14:paraId="4A1AF48C" w14:textId="5B946410" w:rsidR="00062E83" w:rsidRDefault="00062E83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62E83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998D644" wp14:editId="46094F1D">
            <wp:extent cx="1790700" cy="3148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0765" cy="3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49E1" w14:textId="27427C17" w:rsidR="005F78FB" w:rsidRPr="00D41A3E" w:rsidRDefault="005F78FB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rPrChange w:id="34" w:author="Mate" w:date="2022-05-13T00:05:00Z">
            <w:rPr>
              <w:rFonts w:ascii="Lora" w:hAnsi="Lora"/>
              <w:b/>
              <w:bCs/>
              <w:i/>
              <w:iCs/>
              <w:color w:val="000000"/>
              <w:sz w:val="30"/>
              <w:szCs w:val="30"/>
            </w:rPr>
          </w:rPrChange>
        </w:rPr>
      </w:pP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35" w:author="Mate" w:date="2022-05-13T00:05:00Z">
            <w:rPr>
              <w:rFonts w:cs="Calibri"/>
              <w:i/>
              <w:iCs/>
              <w:color w:val="000000"/>
              <w:sz w:val="30"/>
              <w:szCs w:val="30"/>
            </w:rPr>
          </w:rPrChange>
        </w:rPr>
        <w:lastRenderedPageBreak/>
        <w:t>ϑ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36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 = </w:t>
      </w:r>
      <w:r w:rsidRPr="00D41A3E">
        <w:rPr>
          <w:rFonts w:ascii="Cambria Math" w:hAnsi="Cambria Math" w:cs="Cambria Math"/>
          <w:color w:val="000000"/>
          <w:sz w:val="28"/>
          <w:szCs w:val="28"/>
          <w:rPrChange w:id="37" w:author="Mate" w:date="2022-05-13T00:05:00Z">
            <w:rPr>
              <w:rFonts w:ascii="Cambria Math" w:hAnsi="Cambria Math" w:cs="Cambria Math"/>
              <w:color w:val="000000"/>
              <w:sz w:val="30"/>
              <w:szCs w:val="30"/>
            </w:rPr>
          </w:rPrChange>
        </w:rPr>
        <w:t>∇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38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39" w:author="Mate" w:date="2022-05-13T00:05:00Z">
            <w:rPr>
              <w:rFonts w:ascii="Lora" w:hAnsi="Lora" w:cs="Lora"/>
              <w:color w:val="000000"/>
              <w:sz w:val="30"/>
              <w:szCs w:val="30"/>
            </w:rPr>
          </w:rPrChange>
        </w:rPr>
        <w:t>·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40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</w:t>
      </w:r>
      <w:r w:rsidRPr="00D41A3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rPrChange w:id="41" w:author="Mate" w:date="2022-05-13T00:05:00Z">
            <w:rPr>
              <w:rFonts w:ascii="Lora" w:hAnsi="Lora"/>
              <w:b/>
              <w:bCs/>
              <w:i/>
              <w:iCs/>
              <w:color w:val="000000"/>
              <w:sz w:val="30"/>
              <w:szCs w:val="30"/>
            </w:rPr>
          </w:rPrChange>
        </w:rPr>
        <w:t>u</w:t>
      </w:r>
    </w:p>
    <w:p w14:paraId="269750CC" w14:textId="160369D2" w:rsidR="005F78FB" w:rsidRPr="00D41A3E" w:rsidRDefault="005F78FB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rPrChange w:id="42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</w:pPr>
      <w:r w:rsidRPr="00D41A3E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43" w:author="Mate" w:date="2022-05-13T00:05:00Z">
            <w:rPr>
              <w:rStyle w:val="mi"/>
              <w:rFonts w:ascii="STIXMathJax_Normal-bold" w:hAnsi="STIXMathJax_Normal-bold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𝐃</w:t>
      </w:r>
      <w:r w:rsidRPr="00D41A3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44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=</w:t>
      </w:r>
      <w:r w:rsidRPr="00D41A3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45" w:author="Mate" w:date="2022-05-13T00:05:00Z">
            <w:rPr>
              <w:rStyle w:val="mo"/>
              <w:rFonts w:ascii="STIXMathJax_Size1" w:hAnsi="STIXMathJax_Size1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[</w:t>
      </w:r>
      <w:r w:rsidRPr="00D41A3E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46" w:author="Mate" w:date="2022-05-13T00:05:00Z">
            <w:rPr>
              <w:rStyle w:val="mo"/>
              <w:rFonts w:ascii="STIXMathJax_Main" w:hAnsi="STIXMathJax_Main"/>
              <w:color w:val="000000"/>
              <w:sz w:val="31"/>
              <w:szCs w:val="31"/>
              <w:bdr w:val="none" w:sz="0" w:space="0" w:color="auto" w:frame="1"/>
            </w:rPr>
          </w:rPrChange>
        </w:rPr>
        <w:t>∇</w:t>
      </w:r>
      <w:r w:rsidRPr="00D41A3E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47" w:author="Mate" w:date="2022-05-13T00:05:00Z">
            <w:rPr>
              <w:rStyle w:val="mi"/>
              <w:rFonts w:ascii="STIXMathJax_Normal-bold" w:hAnsi="STIXMathJax_Normal-bold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𝐮</w:t>
      </w:r>
      <w:r w:rsidRPr="00D41A3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48" w:author="Mate" w:date="2022-05-13T00:05:00Z">
            <w:rPr>
              <w:rStyle w:val="mo"/>
              <w:rFonts w:ascii="STIXMathJax_Main" w:hAnsi="STIXMathJax_Main"/>
              <w:color w:val="000000"/>
              <w:sz w:val="31"/>
              <w:szCs w:val="31"/>
              <w:bdr w:val="none" w:sz="0" w:space="0" w:color="auto" w:frame="1"/>
            </w:rPr>
          </w:rPrChange>
        </w:rPr>
        <w:t>+(</w:t>
      </w:r>
      <w:r w:rsidRPr="00D41A3E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49" w:author="Mate" w:date="2022-05-13T00:05:00Z">
            <w:rPr>
              <w:rStyle w:val="mo"/>
              <w:rFonts w:ascii="STIXMathJax_Main" w:hAnsi="STIXMathJax_Main"/>
              <w:color w:val="000000"/>
              <w:sz w:val="31"/>
              <w:szCs w:val="31"/>
              <w:bdr w:val="none" w:sz="0" w:space="0" w:color="auto" w:frame="1"/>
            </w:rPr>
          </w:rPrChange>
        </w:rPr>
        <w:t>∇</w:t>
      </w:r>
      <w:r w:rsidRPr="00D41A3E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50" w:author="Mate" w:date="2022-05-13T00:05:00Z">
            <w:rPr>
              <w:rStyle w:val="mi"/>
              <w:rFonts w:ascii="STIXMathJax_Normal-bold" w:hAnsi="STIXMathJax_Normal-bold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𝐮</w:t>
      </w:r>
      <w:r w:rsidRPr="00D41A3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51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)</w:t>
      </w:r>
      <w:r w:rsidRPr="00D41A3E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52" w:author="Mate" w:date="2022-05-13T00:05:00Z">
            <w:rPr>
              <w:rStyle w:val="mi"/>
              <w:rFonts w:ascii="STIXMathJax_Normal-italic" w:hAnsi="STIXMathJax_Normal-italic" w:hint="eastAsia"/>
              <w:color w:val="000000"/>
              <w:bdr w:val="none" w:sz="0" w:space="0" w:color="auto" w:frame="1"/>
            </w:rPr>
          </w:rPrChange>
        </w:rPr>
        <w:t>𝑇</w:t>
      </w:r>
      <w:r w:rsidRPr="00D41A3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53" w:author="Mate" w:date="2022-05-13T00:05:00Z">
            <w:rPr>
              <w:rStyle w:val="mo"/>
              <w:rFonts w:ascii="STIXMathJax_Size1" w:hAnsi="STIXMathJax_Size1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]</w:t>
      </w:r>
      <w:r w:rsidRPr="00D41A3E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54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/</w:t>
      </w:r>
      <w:r w:rsidRPr="00D41A3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55" w:author="Mate" w:date="2022-05-13T00:05:00Z">
            <w:rPr>
              <w:rStyle w:val="mn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2</w:t>
      </w:r>
      <w:r w:rsidRPr="00D41A3E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56" w:author="Mate" w:date="2022-05-13T00:05:00Z">
            <w:rPr>
              <w:rStyle w:val="mjxassistivemathml"/>
              <w:rFonts w:ascii="Lora" w:hAnsi="Lora"/>
              <w:color w:val="000000"/>
              <w:sz w:val="30"/>
              <w:szCs w:val="30"/>
              <w:bdr w:val="none" w:sz="0" w:space="0" w:color="auto" w:frame="1"/>
            </w:rPr>
          </w:rPrChange>
        </w:rPr>
        <w:t>D=</w:t>
      </w:r>
      <w:r w:rsidRPr="00D41A3E"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57" w:author="Mate" w:date="2022-05-13T00:05:00Z">
            <w:rPr>
              <w:rStyle w:val="mjxassistivemathml"/>
              <w:rFonts w:ascii="Cambria Math" w:hAnsi="Cambria Math" w:cs="Cambria Math"/>
              <w:color w:val="000000"/>
              <w:sz w:val="30"/>
              <w:szCs w:val="30"/>
              <w:bdr w:val="none" w:sz="0" w:space="0" w:color="auto" w:frame="1"/>
            </w:rPr>
          </w:rPrChange>
        </w:rPr>
        <w:t>∇</w:t>
      </w:r>
      <w:r w:rsidRPr="00D41A3E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58" w:author="Mate" w:date="2022-05-13T00:05:00Z">
            <w:rPr>
              <w:rStyle w:val="mjxassistivemathml"/>
              <w:rFonts w:ascii="Lora" w:hAnsi="Lora"/>
              <w:color w:val="000000"/>
              <w:sz w:val="30"/>
              <w:szCs w:val="30"/>
              <w:bdr w:val="none" w:sz="0" w:space="0" w:color="auto" w:frame="1"/>
            </w:rPr>
          </w:rPrChange>
        </w:rPr>
        <w:t>u+(</w:t>
      </w:r>
      <w:r w:rsidRPr="00D41A3E"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59" w:author="Mate" w:date="2022-05-13T00:05:00Z">
            <w:rPr>
              <w:rStyle w:val="mjxassistivemathml"/>
              <w:rFonts w:ascii="Cambria Math" w:hAnsi="Cambria Math" w:cs="Cambria Math"/>
              <w:color w:val="000000"/>
              <w:sz w:val="30"/>
              <w:szCs w:val="30"/>
              <w:bdr w:val="none" w:sz="0" w:space="0" w:color="auto" w:frame="1"/>
            </w:rPr>
          </w:rPrChange>
        </w:rPr>
        <w:t>∇</w:t>
      </w:r>
      <w:r w:rsidRPr="00D41A3E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60" w:author="Mate" w:date="2022-05-13T00:05:00Z">
            <w:rPr>
              <w:rStyle w:val="mjxassistivemathml"/>
              <w:rFonts w:ascii="Lora" w:hAnsi="Lora"/>
              <w:color w:val="000000"/>
              <w:sz w:val="30"/>
              <w:szCs w:val="30"/>
              <w:bdr w:val="none" w:sz="0" w:space="0" w:color="auto" w:frame="1"/>
            </w:rPr>
          </w:rPrChange>
        </w:rPr>
        <w:t>u)T/2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61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,</w:t>
      </w:r>
    </w:p>
    <w:p w14:paraId="5B4E0B71" w14:textId="1B6E4546" w:rsidR="00062E83" w:rsidRPr="00D41A3E" w:rsidRDefault="005F78FB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rPrChange w:id="62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</w:pPr>
      <w:r w:rsidRPr="00D41A3E">
        <w:rPr>
          <w:rFonts w:ascii="Times New Roman" w:hAnsi="Times New Roman" w:cs="Times New Roman"/>
          <w:b/>
          <w:bCs/>
          <w:color w:val="000000"/>
          <w:sz w:val="28"/>
          <w:szCs w:val="28"/>
          <w:rPrChange w:id="63" w:author="Mate" w:date="2022-05-13T00:05:00Z">
            <w:rPr>
              <w:rFonts w:ascii="Lora" w:hAnsi="Lora"/>
              <w:b/>
              <w:bCs/>
              <w:color w:val="000000"/>
              <w:sz w:val="30"/>
              <w:szCs w:val="30"/>
            </w:rPr>
          </w:rPrChange>
        </w:rPr>
        <w:t>T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64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= (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65" w:author="Mate" w:date="2022-05-13T00:05:00Z">
            <w:rPr>
              <w:rFonts w:ascii="Times New Roman" w:hAnsi="Times New Roman" w:cs="Times New Roman"/>
              <w:color w:val="000000"/>
              <w:sz w:val="30"/>
              <w:szCs w:val="30"/>
            </w:rPr>
          </w:rPrChange>
        </w:rPr>
        <w:t>−</w:t>
      </w: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66" w:author="Mate" w:date="2022-05-13T00:05:00Z">
            <w:rPr>
              <w:rFonts w:ascii="Lora" w:hAnsi="Lora"/>
              <w:i/>
              <w:iCs/>
              <w:color w:val="000000"/>
              <w:sz w:val="30"/>
              <w:szCs w:val="30"/>
            </w:rPr>
          </w:rPrChange>
        </w:rPr>
        <w:t>p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67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+ </w:t>
      </w: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68" w:author="Mate" w:date="2022-05-13T00:05:00Z">
            <w:rPr>
              <w:rFonts w:ascii="Cambria" w:hAnsi="Cambria" w:cs="Cambria"/>
              <w:i/>
              <w:iCs/>
              <w:color w:val="000000"/>
              <w:sz w:val="30"/>
              <w:szCs w:val="30"/>
            </w:rPr>
          </w:rPrChange>
        </w:rPr>
        <w:t>ηϑ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69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)</w:t>
      </w:r>
      <w:r w:rsidRPr="00D41A3E">
        <w:rPr>
          <w:rFonts w:ascii="Times New Roman" w:hAnsi="Times New Roman" w:cs="Times New Roman"/>
          <w:b/>
          <w:bCs/>
          <w:color w:val="000000"/>
          <w:sz w:val="28"/>
          <w:szCs w:val="28"/>
          <w:rPrChange w:id="70" w:author="Mate" w:date="2022-05-13T00:05:00Z">
            <w:rPr>
              <w:rFonts w:ascii="Lora" w:hAnsi="Lora"/>
              <w:b/>
              <w:bCs/>
              <w:color w:val="000000"/>
              <w:sz w:val="30"/>
              <w:szCs w:val="30"/>
            </w:rPr>
          </w:rPrChange>
        </w:rPr>
        <w:t>I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71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+ 2</w:t>
      </w: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72" w:author="Mate" w:date="2022-05-13T00:05:00Z">
            <w:rPr>
              <w:rFonts w:ascii="Cambria" w:hAnsi="Cambria" w:cs="Cambria"/>
              <w:i/>
              <w:iCs/>
              <w:color w:val="000000"/>
              <w:sz w:val="30"/>
              <w:szCs w:val="30"/>
            </w:rPr>
          </w:rPrChange>
        </w:rPr>
        <w:t>μ</w:t>
      </w:r>
      <w:r w:rsidRPr="00D41A3E">
        <w:rPr>
          <w:rFonts w:ascii="Times New Roman" w:hAnsi="Times New Roman" w:cs="Times New Roman"/>
          <w:b/>
          <w:bCs/>
          <w:color w:val="000000"/>
          <w:sz w:val="28"/>
          <w:szCs w:val="28"/>
          <w:rPrChange w:id="73" w:author="Mate" w:date="2022-05-13T00:05:00Z">
            <w:rPr>
              <w:rFonts w:ascii="Lora" w:hAnsi="Lora"/>
              <w:b/>
              <w:bCs/>
              <w:color w:val="000000"/>
              <w:sz w:val="30"/>
              <w:szCs w:val="30"/>
            </w:rPr>
          </w:rPrChange>
        </w:rPr>
        <w:t>D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74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</w:t>
      </w:r>
    </w:p>
    <w:p w14:paraId="59FC5D1D" w14:textId="274DB975" w:rsidR="00A724EC" w:rsidRPr="00D41A3E" w:rsidRDefault="00EA7DBD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75" w:author="Mate" w:date="2022-05-12T23:55:00Z"/>
          <w:rFonts w:ascii="Times New Roman" w:hAnsi="Times New Roman" w:cs="Times New Roman"/>
          <w:color w:val="000000"/>
          <w:sz w:val="28"/>
          <w:szCs w:val="28"/>
          <w:rPrChange w:id="76" w:author="Mate" w:date="2022-05-13T00:05:00Z">
            <w:rPr>
              <w:ins w:id="77" w:author="Mate" w:date="2022-05-12T23:55:00Z"/>
              <w:rFonts w:ascii="Lora" w:hAnsi="Lora"/>
              <w:color w:val="000000"/>
              <w:sz w:val="28"/>
              <w:szCs w:val="28"/>
            </w:rPr>
          </w:rPrChange>
        </w:rPr>
      </w:pPr>
      <w:r w:rsidRPr="00D41A3E">
        <w:rPr>
          <w:rFonts w:ascii="Times New Roman" w:hAnsi="Times New Roman" w:cs="Times New Roman"/>
          <w:color w:val="000000"/>
          <w:sz w:val="28"/>
          <w:szCs w:val="28"/>
          <w:rPrChange w:id="78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Согласно теорем</w:t>
      </w:r>
      <w:ins w:id="79" w:author="Mate" w:date="2022-05-11T14:11:00Z">
        <w:r w:rsidR="00957685" w:rsidRPr="00D41A3E">
          <w:rPr>
            <w:rFonts w:ascii="Times New Roman" w:hAnsi="Times New Roman" w:cs="Times New Roman"/>
            <w:color w:val="000000"/>
            <w:sz w:val="28"/>
            <w:szCs w:val="28"/>
            <w:rPrChange w:id="80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е</w:t>
        </w:r>
      </w:ins>
      <w:del w:id="81" w:author="Mate" w:date="2022-05-11T14:11:00Z">
        <w:r w:rsidR="00957685" w:rsidRPr="00D41A3E" w:rsidDel="00957685">
          <w:rPr>
            <w:rFonts w:ascii="Times New Roman" w:hAnsi="Times New Roman" w:cs="Times New Roman"/>
            <w:color w:val="000000"/>
            <w:sz w:val="28"/>
            <w:szCs w:val="28"/>
            <w:lang w:val="en-US"/>
            <w:rPrChange w:id="82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delText>t</w:delText>
        </w:r>
      </w:del>
      <w:r w:rsidRPr="00D41A3E">
        <w:rPr>
          <w:rFonts w:ascii="Times New Roman" w:hAnsi="Times New Roman" w:cs="Times New Roman"/>
          <w:color w:val="000000"/>
          <w:sz w:val="28"/>
          <w:szCs w:val="28"/>
          <w:rPrChange w:id="83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Гельмгольца</w:t>
      </w:r>
      <w:ins w:id="84" w:author="Mate" w:date="2022-05-11T14:12:00Z">
        <w:r w:rsidR="00957685" w:rsidRPr="00D41A3E">
          <w:rPr>
            <w:rFonts w:ascii="Times New Roman" w:hAnsi="Times New Roman" w:cs="Times New Roman"/>
            <w:color w:val="000000"/>
            <w:sz w:val="28"/>
            <w:szCs w:val="28"/>
            <w:rPrChange w:id="85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-Рэлея о диссипации</w:t>
        </w:r>
      </w:ins>
      <w:r w:rsidRPr="00D41A3E">
        <w:rPr>
          <w:rFonts w:ascii="Times New Roman" w:hAnsi="Times New Roman" w:cs="Times New Roman"/>
          <w:color w:val="000000"/>
          <w:sz w:val="28"/>
          <w:szCs w:val="28"/>
          <w:rPrChange w:id="86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известно, что для несжимаемой вязкой жидкости, если ускорение а может быть получено потенциалом </w:t>
      </w:r>
      <m:oMath>
        <m:r>
          <w:rPr>
            <w:rFonts w:ascii="Cambria Math" w:hAnsi="Cambria Math" w:cs="Times New Roman"/>
            <w:color w:val="000000"/>
            <w:sz w:val="28"/>
            <w:szCs w:val="28"/>
            <w:rPrChange w:id="87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ζ</m:t>
        </m:r>
      </m:oMath>
      <w:r w:rsidR="00675065" w:rsidRPr="00D41A3E">
        <w:rPr>
          <w:rFonts w:ascii="Times New Roman" w:hAnsi="Times New Roman" w:cs="Times New Roman"/>
          <w:color w:val="000000"/>
          <w:sz w:val="28"/>
          <w:szCs w:val="28"/>
          <w:rPrChange w:id="88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89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(</w:t>
      </w:r>
      <m:oMath>
        <m:r>
          <w:ins w:id="90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w:ins>
        </m:r>
        <m:r>
          <w:del w:id="91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  <w:rPrChange w:id="92" w:author="Mate" w:date="2022-05-13T00:05:00Z">
                <w:rPr>
                  <w:rFonts w:ascii="Cambria Math" w:hAnsi="Cambria Math"/>
                  <w:color w:val="000000"/>
                  <w:sz w:val="30"/>
                  <w:szCs w:val="30"/>
                </w:rPr>
              </w:rPrChange>
            </w:rPr>
            <m:t>а</m:t>
          </w:del>
        </m:r>
        <m:r>
          <w:rPr>
            <w:rFonts w:ascii="Cambria Math" w:hAnsi="Cambria Math" w:cs="Times New Roman"/>
            <w:color w:val="000000"/>
            <w:sz w:val="28"/>
            <w:szCs w:val="28"/>
            <w:rPrChange w:id="93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rPrChange w:id="94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∇</m:t>
        </m:r>
        <m:r>
          <w:rPr>
            <w:rFonts w:ascii="Cambria Math" w:hAnsi="Cambria Math" w:cs="Times New Roman"/>
            <w:color w:val="000000"/>
            <w:sz w:val="28"/>
            <w:szCs w:val="28"/>
            <w:rPrChange w:id="95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ζ</m:t>
        </m:r>
      </m:oMath>
      <w:r w:rsidRPr="00D41A3E">
        <w:rPr>
          <w:rFonts w:ascii="Times New Roman" w:hAnsi="Times New Roman" w:cs="Times New Roman"/>
          <w:color w:val="000000"/>
          <w:sz w:val="28"/>
          <w:szCs w:val="28"/>
          <w:rPrChange w:id="96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или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rPrChange w:id="97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∇×</m:t>
        </m:r>
        <m:r>
          <w:ins w:id="98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w:ins>
        </m:r>
        <m:r>
          <w:del w:id="99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  <w:rPrChange w:id="100" w:author="Mate" w:date="2022-05-13T00:05:00Z">
                <w:rPr>
                  <w:rFonts w:ascii="Cambria Math" w:hAnsi="Cambria Math"/>
                  <w:color w:val="000000"/>
                  <w:sz w:val="30"/>
                  <w:szCs w:val="30"/>
                </w:rPr>
              </w:rPrChange>
            </w:rPr>
            <m:t>а</m:t>
          </w:del>
        </m:r>
        <m:r>
          <w:rPr>
            <w:rFonts w:ascii="Cambria Math" w:hAnsi="Cambria Math" w:cs="Times New Roman"/>
            <w:color w:val="000000"/>
            <w:sz w:val="28"/>
            <w:szCs w:val="28"/>
            <w:rPrChange w:id="101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rPrChange w:id="102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0</m:t>
        </m:r>
      </m:oMath>
      <w:r w:rsidRPr="00D41A3E">
        <w:rPr>
          <w:rFonts w:ascii="Times New Roman" w:hAnsi="Times New Roman" w:cs="Times New Roman"/>
          <w:color w:val="000000"/>
          <w:sz w:val="28"/>
          <w:szCs w:val="28"/>
          <w:rPrChange w:id="103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),</w:t>
      </w:r>
      <w:r w:rsidR="00675065" w:rsidRPr="00D41A3E">
        <w:rPr>
          <w:rFonts w:ascii="Times New Roman" w:hAnsi="Times New Roman" w:cs="Times New Roman"/>
          <w:color w:val="000000"/>
          <w:sz w:val="28"/>
          <w:szCs w:val="28"/>
          <w:rPrChange w:id="104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тогда 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105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он</w:t>
      </w:r>
      <w:r w:rsidR="00675065" w:rsidRPr="00D41A3E">
        <w:rPr>
          <w:rFonts w:ascii="Times New Roman" w:hAnsi="Times New Roman" w:cs="Times New Roman"/>
          <w:color w:val="000000"/>
          <w:sz w:val="28"/>
          <w:szCs w:val="28"/>
          <w:rPrChange w:id="106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а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107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должн</w:t>
      </w:r>
      <w:r w:rsidR="00675065" w:rsidRPr="00D41A3E">
        <w:rPr>
          <w:rFonts w:ascii="Times New Roman" w:hAnsi="Times New Roman" w:cs="Times New Roman"/>
          <w:color w:val="000000"/>
          <w:sz w:val="28"/>
          <w:szCs w:val="28"/>
          <w:rPrChange w:id="108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а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109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обладать минимальной диссипацией</w:t>
      </w:r>
      <w:r w:rsidR="00675065" w:rsidRPr="00D41A3E">
        <w:rPr>
          <w:rFonts w:ascii="Times New Roman" w:hAnsi="Times New Roman" w:cs="Times New Roman"/>
          <w:color w:val="000000"/>
          <w:sz w:val="28"/>
          <w:szCs w:val="28"/>
          <w:rPrChange w:id="110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. Кратко опишем процесс доказательства и предоставляем условия, которым должны удовлетворять потоки сжатия</w:t>
      </w:r>
      <w:ins w:id="111" w:author="Mate" w:date="2022-05-11T14:20:00Z">
        <w:r w:rsidR="00A724EC" w:rsidRPr="00D41A3E">
          <w:rPr>
            <w:rFonts w:ascii="Times New Roman" w:hAnsi="Times New Roman" w:cs="Times New Roman"/>
            <w:color w:val="000000"/>
            <w:sz w:val="28"/>
            <w:szCs w:val="28"/>
            <w:rPrChange w:id="112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.</w:t>
        </w:r>
      </w:ins>
      <w:del w:id="113" w:author="Mate" w:date="2022-05-11T14:20:00Z">
        <w:r w:rsidR="00675065" w:rsidRPr="00D41A3E" w:rsidDel="00A724EC">
          <w:rPr>
            <w:rFonts w:ascii="Times New Roman" w:hAnsi="Times New Roman" w:cs="Times New Roman"/>
            <w:color w:val="000000"/>
            <w:sz w:val="28"/>
            <w:szCs w:val="28"/>
            <w:rPrChange w:id="114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delText>.</w:delText>
        </w:r>
      </w:del>
    </w:p>
    <w:p w14:paraId="6BD094CB" w14:textId="1B2FAAEF" w:rsidR="00426908" w:rsidRPr="00EE0BDA" w:rsidRDefault="00EE0BDA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15" w:author="Mate" w:date="2022-05-11T14:20:00Z"/>
          <w:rFonts w:ascii="Lora" w:hAnsi="Lora"/>
          <w:color w:val="000000"/>
          <w:sz w:val="28"/>
          <w:szCs w:val="28"/>
          <w:rPrChange w:id="116" w:author="Mate" w:date="2022-05-12T23:56:00Z">
            <w:rPr>
              <w:ins w:id="117" w:author="Mate" w:date="2022-05-11T14:20:00Z"/>
              <w:rFonts w:ascii="Lora" w:hAnsi="Lora"/>
              <w:color w:val="000000"/>
              <w:sz w:val="30"/>
              <w:szCs w:val="30"/>
            </w:rPr>
          </w:rPrChange>
        </w:rPr>
      </w:pPr>
      <w:ins w:id="118" w:author="Mate" w:date="2022-05-12T23:56:00Z">
        <w:r>
          <w:rPr>
            <w:rFonts w:ascii="Lora" w:hAnsi="Lora"/>
            <w:noProof/>
            <w:color w:val="000000"/>
            <w:sz w:val="28"/>
            <w:szCs w:val="28"/>
          </w:rPr>
          <w:drawing>
            <wp:inline distT="0" distB="0" distL="0" distR="0" wp14:anchorId="19A8CDCE" wp14:editId="18626359">
              <wp:extent cx="5217479" cy="1651000"/>
              <wp:effectExtent l="0" t="0" r="2540" b="635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8940" cy="1660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Lora" w:hAnsi="Lora"/>
            <w:color w:val="000000"/>
            <w:sz w:val="28"/>
            <w:szCs w:val="28"/>
          </w:rPr>
          <w:t>Рис. 1</w:t>
        </w:r>
      </w:ins>
    </w:p>
    <w:p w14:paraId="759FEB4B" w14:textId="3D5EAEF9" w:rsidR="00A46833" w:rsidRPr="00D41A3E" w:rsidRDefault="00535C8A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19" w:author="Mate" w:date="2022-05-11T14:38:00Z"/>
          <w:rFonts w:ascii="Times New Roman" w:hAnsi="Times New Roman" w:cs="Times New Roman"/>
          <w:color w:val="000000"/>
          <w:sz w:val="28"/>
          <w:szCs w:val="28"/>
          <w:rPrChange w:id="120" w:author="Mate" w:date="2022-05-13T00:05:00Z">
            <w:rPr>
              <w:ins w:id="121" w:author="Mate" w:date="2022-05-11T14:38:00Z"/>
              <w:rFonts w:ascii="Lora" w:hAnsi="Lora"/>
              <w:color w:val="000000"/>
              <w:sz w:val="30"/>
              <w:szCs w:val="30"/>
            </w:rPr>
          </w:rPrChange>
        </w:rPr>
      </w:pPr>
      <w:ins w:id="122" w:author="Mate" w:date="2022-05-11T14:3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23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Полная диссипация</w:t>
        </w:r>
      </w:ins>
      <w:ins w:id="124" w:author="Mate" w:date="2022-05-11T14:3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25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26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Ф</w:t>
        </w:r>
      </w:ins>
      <w:ins w:id="127" w:author="Mate" w:date="2022-05-11T14:3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28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 рассматривается в контрольном объеме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lang w:val="en-US"/>
            <w:rPrChange w:id="129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V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30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,</w:t>
        </w:r>
      </w:ins>
      <w:ins w:id="131" w:author="Mate" w:date="2022-05-11T14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32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 </w:t>
        </w:r>
      </w:ins>
      <w:ins w:id="133" w:author="Mate" w:date="2022-05-11T14:3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34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где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lang w:val="en-US"/>
            <w:rPrChange w:id="135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V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36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 недеформируемо</w:t>
        </w:r>
      </w:ins>
      <w:ins w:id="137" w:author="Mate" w:date="2022-05-11T14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38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.</w:t>
        </w:r>
      </w:ins>
      <w:ins w:id="139" w:author="Mate" w:date="2022-05-11T14:37:00Z">
        <w:r w:rsidR="00A46833" w:rsidRPr="00D41A3E">
          <w:rPr>
            <w:rFonts w:ascii="Times New Roman" w:hAnsi="Times New Roman" w:cs="Times New Roman"/>
            <w:color w:val="000000"/>
            <w:sz w:val="28"/>
            <w:szCs w:val="28"/>
            <w:rPrChange w:id="140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 При условии, обеспечиваемым уравнением (2.1), </w:t>
        </w:r>
      </w:ins>
      <w:ins w:id="141" w:author="Mate" w:date="2022-05-11T14:38:00Z">
        <w:r w:rsidR="00A46833" w:rsidRPr="00D41A3E">
          <w:rPr>
            <w:rFonts w:ascii="Times New Roman" w:hAnsi="Times New Roman" w:cs="Times New Roman"/>
            <w:color w:val="000000"/>
            <w:sz w:val="28"/>
            <w:szCs w:val="28"/>
            <w:rPrChange w:id="142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вариация Ф</w:t>
        </w:r>
      </w:ins>
      <w:ins w:id="143" w:author="Mate" w:date="2022-05-11T14:37:00Z">
        <w:r w:rsidR="00A46833" w:rsidRPr="00D41A3E">
          <w:rPr>
            <w:rFonts w:ascii="Times New Roman" w:hAnsi="Times New Roman" w:cs="Times New Roman"/>
            <w:color w:val="000000"/>
            <w:sz w:val="28"/>
            <w:szCs w:val="28"/>
            <w:rPrChange w:id="144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 может быть записано как</w:t>
        </w:r>
      </w:ins>
    </w:p>
    <w:p w14:paraId="746B55F4" w14:textId="2F3B15EB" w:rsidR="00A46833" w:rsidRPr="00F525D5" w:rsidRDefault="00A46833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45" w:author="Mate" w:date="2022-05-11T14:38:00Z"/>
          <w:rFonts w:ascii="Lora" w:hAnsi="Lora"/>
          <w:color w:val="000000"/>
          <w:sz w:val="28"/>
          <w:szCs w:val="28"/>
          <w:rPrChange w:id="146" w:author="Mate" w:date="2022-05-11T14:56:00Z">
            <w:rPr>
              <w:ins w:id="147" w:author="Mate" w:date="2022-05-11T14:38:00Z"/>
              <w:rFonts w:ascii="Lora" w:hAnsi="Lora"/>
              <w:color w:val="000000"/>
              <w:sz w:val="30"/>
              <w:szCs w:val="30"/>
            </w:rPr>
          </w:rPrChange>
        </w:rPr>
      </w:pPr>
      <w:ins w:id="148" w:author="Mate" w:date="2022-05-11T14:38:00Z">
        <w:r w:rsidRPr="00F525D5">
          <w:rPr>
            <w:rFonts w:ascii="Lora" w:hAnsi="Lora"/>
            <w:noProof/>
            <w:color w:val="000000"/>
            <w:sz w:val="28"/>
            <w:szCs w:val="28"/>
            <w:rPrChange w:id="149" w:author="Mate" w:date="2022-05-11T14:56:00Z">
              <w:rPr>
                <w:rFonts w:ascii="Lora" w:hAnsi="Lora"/>
                <w:noProof/>
                <w:color w:val="000000"/>
                <w:sz w:val="30"/>
                <w:szCs w:val="30"/>
              </w:rPr>
            </w:rPrChange>
          </w:rPr>
          <w:drawing>
            <wp:inline distT="0" distB="0" distL="0" distR="0" wp14:anchorId="58C3897C" wp14:editId="607E4558">
              <wp:extent cx="2819400" cy="5238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523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4F6844" w14:textId="4400E5BE" w:rsidR="00C96AAC" w:rsidRPr="00D41A3E" w:rsidRDefault="00A46833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50" w:author="Mate" w:date="2022-05-11T15:03:00Z"/>
          <w:rFonts w:ascii="Times New Roman" w:hAnsi="Times New Roman" w:cs="Times New Roman"/>
          <w:color w:val="000000"/>
          <w:sz w:val="28"/>
          <w:szCs w:val="28"/>
          <w:rPrChange w:id="151" w:author="Mate" w:date="2022-05-13T00:05:00Z">
            <w:rPr>
              <w:ins w:id="152" w:author="Mate" w:date="2022-05-11T15:03:00Z"/>
              <w:rFonts w:ascii="Lora" w:hAnsi="Lora"/>
              <w:color w:val="000000"/>
              <w:sz w:val="28"/>
              <w:szCs w:val="28"/>
            </w:rPr>
          </w:rPrChange>
        </w:rPr>
      </w:pPr>
      <w:ins w:id="153" w:author="Mate" w:date="2022-05-11T14:38:00Z">
        <w:r w:rsidRPr="00F525D5">
          <w:rPr>
            <w:rFonts w:ascii="Lora" w:hAnsi="Lora"/>
            <w:color w:val="000000"/>
            <w:sz w:val="28"/>
            <w:szCs w:val="28"/>
            <w:rPrChange w:id="154" w:author="Mate" w:date="2022-05-11T14:56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,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5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где</w:t>
        </w:r>
      </w:ins>
      <w:ins w:id="156" w:author="Mate" w:date="2022-05-11T14:57:00Z"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57" w:author="Mate" w:date="2022-05-13T00:05:00Z">
              <w:rPr>
                <w:rFonts w:ascii="Lora" w:hAnsi="Lora" w:hint="eastAsia"/>
                <w:color w:val="000000"/>
                <w:sz w:val="28"/>
                <w:szCs w:val="28"/>
              </w:rPr>
            </w:rPrChange>
          </w:rPr>
          <w:t>λ</w:t>
        </w:r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58" w:author="Mate" w:date="2022-05-13T00:05:00Z">
              <w:rPr>
                <w:rFonts w:ascii="Lora" w:hAnsi="Lora" w:hint="cs"/>
                <w:color w:val="000000"/>
                <w:sz w:val="28"/>
                <w:szCs w:val="28"/>
              </w:rPr>
            </w:rPrChange>
          </w:rPr>
          <w:t>-</w:t>
        </w:r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59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6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множитель </w:t>
        </w:r>
      </w:ins>
      <w:ins w:id="161" w:author="Mate" w:date="2022-05-11T14:58:00Z"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6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Л</w:t>
        </w:r>
      </w:ins>
      <w:ins w:id="163" w:author="Mate" w:date="2022-05-11T14:57:00Z"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6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агранжа,</w:t>
        </w:r>
      </w:ins>
      <w:ins w:id="165" w:author="Mate" w:date="2022-05-11T14:58:00Z"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6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  <w:r w:rsidR="00F525D5"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167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098D1771" wp14:editId="42779229">
              <wp:extent cx="1159933" cy="266311"/>
              <wp:effectExtent l="0" t="0" r="2540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7374" cy="277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525D5" w:rsidRPr="00D41A3E">
          <w:rPr>
            <w:rFonts w:ascii="Times New Roman" w:hAnsi="Times New Roman" w:cs="Times New Roman"/>
            <w:color w:val="000000"/>
            <w:sz w:val="28"/>
            <w:szCs w:val="28"/>
            <w:rPrChange w:id="16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- Лагранжан. </w:t>
        </w:r>
      </w:ins>
      <w:ins w:id="169" w:author="Mate" w:date="2022-05-11T15:02:00Z">
        <w:r w:rsidR="00C96AAC" w:rsidRPr="00D41A3E">
          <w:rPr>
            <w:rFonts w:ascii="Times New Roman" w:hAnsi="Times New Roman" w:cs="Times New Roman"/>
            <w:color w:val="000000"/>
            <w:sz w:val="28"/>
            <w:szCs w:val="28"/>
            <w:rPrChange w:id="17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Запишем уравнен</w:t>
        </w:r>
      </w:ins>
      <w:ins w:id="171" w:author="Mate" w:date="2022-05-11T15:03:00Z">
        <w:r w:rsidR="00C96AAC" w:rsidRPr="00D41A3E">
          <w:rPr>
            <w:rFonts w:ascii="Times New Roman" w:hAnsi="Times New Roman" w:cs="Times New Roman"/>
            <w:color w:val="000000"/>
            <w:sz w:val="28"/>
            <w:szCs w:val="28"/>
            <w:rPrChange w:id="17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ия Лагранжа:</w:t>
        </w:r>
      </w:ins>
    </w:p>
    <w:p w14:paraId="717A8A27" w14:textId="313D83C2" w:rsidR="00C96AAC" w:rsidRPr="00D41A3E" w:rsidRDefault="00C96AAC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73" w:author="Mate" w:date="2022-05-11T15:03:00Z"/>
          <w:rFonts w:ascii="Times New Roman" w:hAnsi="Times New Roman" w:cs="Times New Roman"/>
          <w:color w:val="000000"/>
          <w:sz w:val="28"/>
          <w:szCs w:val="28"/>
          <w:lang w:val="en-US"/>
          <w:rPrChange w:id="174" w:author="Mate" w:date="2022-05-13T00:05:00Z">
            <w:rPr>
              <w:ins w:id="175" w:author="Mate" w:date="2022-05-11T15:03:00Z"/>
              <w:rFonts w:ascii="Lora" w:hAnsi="Lora"/>
              <w:color w:val="000000"/>
              <w:sz w:val="28"/>
              <w:szCs w:val="28"/>
            </w:rPr>
          </w:rPrChange>
        </w:rPr>
      </w:pPr>
      <w:ins w:id="176" w:author="Mate" w:date="2022-05-11T15:03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177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256D5E68" wp14:editId="5B1AE967">
              <wp:extent cx="5850890" cy="74295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890" cy="742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2DAA68" w14:textId="0EF7DB01" w:rsidR="003A2C3E" w:rsidRPr="00D41A3E" w:rsidRDefault="00C968C8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78" w:author="Mate" w:date="2022-05-11T15:07:00Z"/>
          <w:rFonts w:ascii="Times New Roman" w:hAnsi="Times New Roman" w:cs="Times New Roman"/>
          <w:color w:val="000000"/>
          <w:sz w:val="28"/>
          <w:szCs w:val="28"/>
          <w:rPrChange w:id="179" w:author="Mate" w:date="2022-05-13T00:05:00Z">
            <w:rPr>
              <w:ins w:id="180" w:author="Mate" w:date="2022-05-11T15:07:00Z"/>
              <w:rFonts w:ascii="Lora" w:hAnsi="Lora"/>
              <w:color w:val="000000"/>
              <w:sz w:val="28"/>
              <w:szCs w:val="28"/>
              <w:lang w:val="en-US"/>
            </w:rPr>
          </w:rPrChange>
        </w:rPr>
      </w:pPr>
      <w:ins w:id="181" w:author="Mate" w:date="2022-05-12T12:2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Если</w:t>
        </w:r>
      </w:ins>
      <w:ins w:id="183" w:author="Mate" w:date="2022-05-11T15:06:00Z">
        <w:r w:rsidR="003A2C3E" w:rsidRPr="00D41A3E">
          <w:rPr>
            <w:rFonts w:ascii="Times New Roman" w:hAnsi="Times New Roman" w:cs="Times New Roman"/>
            <w:color w:val="000000"/>
            <w:sz w:val="28"/>
            <w:szCs w:val="28"/>
            <w:rPrChange w:id="184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w:ins w:id="185" w:author="Mate" w:date="2022-05-11T15:17:00Z">
        <w:r w:rsidR="00406A19" w:rsidRPr="00D41A3E">
          <w:rPr>
            <w:rFonts w:ascii="Times New Roman" w:hAnsi="Times New Roman" w:cs="Times New Roman"/>
            <w:color w:val="000000"/>
            <w:sz w:val="28"/>
            <w:szCs w:val="28"/>
            <w:rPrChange w:id="18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поток</w:t>
        </w:r>
      </w:ins>
      <w:ins w:id="187" w:author="Mate" w:date="2022-05-11T15:06:00Z">
        <w:r w:rsidR="003A2C3E" w:rsidRPr="00D41A3E">
          <w:rPr>
            <w:rFonts w:ascii="Times New Roman" w:hAnsi="Times New Roman" w:cs="Times New Roman"/>
            <w:color w:val="000000"/>
            <w:sz w:val="28"/>
            <w:szCs w:val="28"/>
            <w:rPrChange w:id="188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w:ins w:id="189" w:author="Mate" w:date="2022-05-11T15:17:00Z">
        <w:r w:rsidR="00406A19" w:rsidRPr="00D41A3E">
          <w:rPr>
            <w:rFonts w:ascii="Times New Roman" w:hAnsi="Times New Roman" w:cs="Times New Roman"/>
            <w:color w:val="000000"/>
            <w:sz w:val="28"/>
            <w:szCs w:val="28"/>
            <w:rPrChange w:id="19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удовлетворяет</w:t>
        </w:r>
      </w:ins>
      <w:ins w:id="191" w:author="Mate" w:date="2022-05-11T15:07:00Z">
        <w:r w:rsidR="003A2C3E" w:rsidRPr="00D41A3E">
          <w:rPr>
            <w:rFonts w:ascii="Times New Roman" w:hAnsi="Times New Roman" w:cs="Times New Roman"/>
            <w:color w:val="000000"/>
            <w:sz w:val="28"/>
            <w:szCs w:val="28"/>
            <w:rPrChange w:id="192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3" w:author="Mate" w:date="2022-05-12T12:2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9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условиям:</w:t>
        </w:r>
      </w:ins>
    </w:p>
    <w:p w14:paraId="47E6EFD4" w14:textId="28B39E04" w:rsidR="00036BB7" w:rsidRPr="00D41A3E" w:rsidRDefault="00406A19" w:rsidP="0003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95" w:author="Mate" w:date="2022-05-12T12:36:00Z"/>
          <w:rFonts w:ascii="Times New Roman" w:hAnsi="Times New Roman" w:cs="Times New Roman"/>
          <w:color w:val="000000"/>
          <w:sz w:val="28"/>
          <w:szCs w:val="28"/>
          <w:rPrChange w:id="196" w:author="Mate" w:date="2022-05-13T00:05:00Z">
            <w:rPr>
              <w:ins w:id="197" w:author="Mate" w:date="2022-05-12T12:36:00Z"/>
              <w:rFonts w:ascii="Lora" w:hAnsi="Lora"/>
              <w:color w:val="000000"/>
              <w:sz w:val="28"/>
              <w:szCs w:val="28"/>
            </w:rPr>
          </w:rPrChange>
        </w:rPr>
      </w:pPr>
      <w:ins w:id="198" w:author="Mate" w:date="2022-05-11T15:1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9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1)</w:t>
        </w:r>
      </w:ins>
      <w:ins w:id="200" w:author="Mate" w:date="2022-05-11T15:13:00Z">
        <w:r w:rsidR="00036BB7" w:rsidRPr="00D41A3E">
          <w:rPr>
            <w:rFonts w:ascii="Times New Roman" w:hAnsi="Times New Roman" w:cs="Times New Roman"/>
            <w:noProof/>
            <w:lang w:val="en-US"/>
            <w:rPrChange w:id="201" w:author="Mate" w:date="2022-05-13T00:05:00Z">
              <w:rPr>
                <w:noProof/>
                <w:lang w:val="en-US"/>
              </w:rPr>
            </w:rPrChange>
          </w:rPr>
          <w:drawing>
            <wp:inline distT="0" distB="0" distL="0" distR="0" wp14:anchorId="4231E3B9" wp14:editId="0EFA0361">
              <wp:extent cx="723900" cy="276225"/>
              <wp:effectExtent l="0" t="0" r="0" b="952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02" w:author="Mate" w:date="2022-05-11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03" w:author="Mate" w:date="2022-05-13T00:05:00Z">
              <w:rPr/>
            </w:rPrChange>
          </w:rPr>
          <w:t xml:space="preserve"> 2)</w:t>
        </w:r>
      </w:ins>
      <w:ins w:id="204" w:author="Mate" w:date="2022-05-11T15:13:00Z">
        <w:r w:rsidR="00036BB7" w:rsidRPr="00D41A3E">
          <w:rPr>
            <w:rFonts w:ascii="Times New Roman" w:hAnsi="Times New Roman" w:cs="Times New Roman"/>
            <w:noProof/>
            <w:lang w:val="en-US"/>
            <w:rPrChange w:id="205" w:author="Mate" w:date="2022-05-13T00:05:00Z">
              <w:rPr>
                <w:noProof/>
                <w:lang w:val="en-US"/>
              </w:rPr>
            </w:rPrChange>
          </w:rPr>
          <w:drawing>
            <wp:inline distT="0" distB="0" distL="0" distR="0" wp14:anchorId="0E75F770" wp14:editId="5EA24A0B">
              <wp:extent cx="904875" cy="304800"/>
              <wp:effectExtent l="0" t="0" r="9525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4875" cy="30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06" w:author="Mate" w:date="2022-05-11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07" w:author="Mate" w:date="2022-05-13T00:05:00Z">
              <w:rPr/>
            </w:rPrChange>
          </w:rPr>
          <w:t>, т.е. объемная сила может быть получена потенциалом U; 3)</w:t>
        </w:r>
      </w:ins>
      <w:ins w:id="208" w:author="Mate" w:date="2022-05-11T15:14:00Z">
        <w:r w:rsidR="00036BB7" w:rsidRPr="00D41A3E">
          <w:rPr>
            <w:rFonts w:ascii="Times New Roman" w:hAnsi="Times New Roman" w:cs="Times New Roman"/>
            <w:noProof/>
            <w:lang w:val="en-US"/>
            <w:rPrChange w:id="209" w:author="Mate" w:date="2022-05-13T00:05:00Z">
              <w:rPr>
                <w:noProof/>
                <w:lang w:val="en-US"/>
              </w:rPr>
            </w:rPrChange>
          </w:rPr>
          <w:drawing>
            <wp:inline distT="0" distB="0" distL="0" distR="0" wp14:anchorId="14CCD904" wp14:editId="11AE1B90">
              <wp:extent cx="2581275" cy="200025"/>
              <wp:effectExtent l="0" t="0" r="9525" b="952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1275" cy="200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10" w:author="Mate" w:date="2022-05-11T15:16:00Z">
        <w:r w:rsidR="00036BB7" w:rsidRPr="00D41A3E">
          <w:rPr>
            <w:rFonts w:ascii="Times New Roman" w:hAnsi="Times New Roman" w:cs="Times New Roman"/>
            <w:color w:val="000000"/>
            <w:sz w:val="28"/>
            <w:szCs w:val="28"/>
            <w:rPrChange w:id="211" w:author="Mate" w:date="2022-05-13T00:05:00Z">
              <w:rPr/>
            </w:rPrChange>
          </w:rPr>
          <w:t xml:space="preserve">, т.е. </w:t>
        </w:r>
        <w:r w:rsidR="00036BB7" w:rsidRPr="00D41A3E">
          <w:rPr>
            <w:rFonts w:ascii="Times New Roman" w:hAnsi="Times New Roman" w:cs="Times New Roman"/>
            <w:color w:val="000000"/>
            <w:sz w:val="28"/>
            <w:szCs w:val="28"/>
            <w:rPrChange w:id="212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течение баротропное</w:t>
        </w:r>
      </w:ins>
      <w:ins w:id="213" w:author="Mate" w:date="2022-05-12T12:28:00Z">
        <w:r w:rsidR="00C968C8" w:rsidRPr="00D41A3E">
          <w:rPr>
            <w:rFonts w:ascii="Times New Roman" w:hAnsi="Times New Roman" w:cs="Times New Roman"/>
            <w:color w:val="000000"/>
            <w:sz w:val="28"/>
            <w:szCs w:val="28"/>
            <w:rPrChange w:id="21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 т</w:t>
        </w:r>
      </w:ins>
      <w:ins w:id="215" w:author="Mate" w:date="2022-05-11T15:16:00Z">
        <w:r w:rsidR="00036BB7" w:rsidRPr="00D41A3E">
          <w:rPr>
            <w:rFonts w:ascii="Times New Roman" w:hAnsi="Times New Roman" w:cs="Times New Roman"/>
            <w:color w:val="000000"/>
            <w:sz w:val="28"/>
            <w:szCs w:val="28"/>
            <w:rPrChange w:id="216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огда вязкая сила может быть получена потенциалом из функции (2.2)</w:t>
        </w:r>
      </w:ins>
      <w:ins w:id="217" w:author="Mate" w:date="2022-05-12T12:36:00Z">
        <w:r w:rsidR="00FA1A28" w:rsidRPr="00D41A3E">
          <w:rPr>
            <w:rFonts w:ascii="Times New Roman" w:hAnsi="Times New Roman" w:cs="Times New Roman"/>
            <w:color w:val="000000"/>
            <w:sz w:val="28"/>
            <w:szCs w:val="28"/>
            <w:rPrChange w:id="21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, т.е. </w:t>
        </w:r>
      </w:ins>
      <m:oMath>
        <m:d>
          <m:dPr>
            <m:begChr m:val="["/>
            <m:endChr m:val="]"/>
            <m:ctrlPr>
              <w:ins w:id="219" w:author="Mate" w:date="2022-05-12T12:31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dPr>
          <m:e>
            <m:r>
              <w:ins w:id="220" w:author="Mate" w:date="2022-05-12T12:29:00Z"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∇</m:t>
              </w:ins>
            </m:r>
            <m:d>
              <m:dPr>
                <m:ctrlPr>
                  <w:ins w:id="221" w:author="Mate" w:date="2022-05-12T12:29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dPr>
              <m:e>
                <m:r>
                  <w:ins w:id="222" w:author="Mate" w:date="2022-05-12T12:30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ηϑ</m:t>
                  </w:ins>
                </m:r>
              </m:e>
            </m:d>
            <m:r>
              <w:ins w:id="223" w:author="Mate" w:date="2022-05-12T12:3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w:ins>
            </m:r>
            <m:r>
              <w:ins w:id="224" w:author="Mate" w:date="2022-05-12T12:30:00Z"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∇</m:t>
              </w:ins>
            </m:r>
            <m:r>
              <w:ins w:id="225" w:author="Mate" w:date="2022-05-12T12:3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*</m:t>
              </w:ins>
            </m:r>
            <m:d>
              <m:dPr>
                <m:ctrlPr>
                  <w:ins w:id="226" w:author="Mate" w:date="2022-05-12T12:31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dPr>
              <m:e>
                <m:r>
                  <w:ins w:id="227" w:author="Mate" w:date="2022-05-12T12:31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2μ</m:t>
                  </w:ins>
                </m:r>
                <m:r>
                  <w:ins w:id="228" w:author="Mate" w:date="2022-05-12T12:31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w:ins>
                </m:r>
              </m:e>
            </m:d>
          </m:e>
        </m:d>
        <m:r>
          <w:ins w:id="229" w:author="Mate" w:date="2022-05-12T12:31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/ ρ= </m:t>
          </w:ins>
        </m:r>
        <m:r>
          <w:ins w:id="230" w:author="Mate" w:date="2022-05-12T12:31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231" w:author="Mate" w:date="2022-05-12T12:35:00Z">
            <w:rPr>
              <w:rFonts w:ascii="Cambria Math" w:hAnsi="Cambria Math" w:cs="Times New Roman"/>
              <w:color w:val="000000"/>
              <w:sz w:val="28"/>
              <w:szCs w:val="28"/>
            </w:rPr>
            <m:t>ξ</m:t>
          </w:ins>
        </m:r>
      </m:oMath>
      <w:ins w:id="232" w:author="Mate" w:date="2022-05-12T12:36:00Z">
        <w:r w:rsidR="00FA1A28" w:rsidRPr="00D41A3E">
          <w:rPr>
            <w:rFonts w:ascii="Times New Roman" w:hAnsi="Times New Roman" w:cs="Times New Roman"/>
            <w:color w:val="000000"/>
            <w:sz w:val="28"/>
            <w:szCs w:val="28"/>
            <w:rPrChange w:id="23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. </w:t>
        </w:r>
      </w:ins>
    </w:p>
    <w:p w14:paraId="3C4D1D33" w14:textId="787132F5" w:rsidR="004F548C" w:rsidRPr="00D41A3E" w:rsidRDefault="00FA1A28" w:rsidP="0003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234" w:author="Mate" w:date="2022-05-12T15:12:00Z"/>
          <w:rFonts w:ascii="Times New Roman" w:hAnsi="Times New Roman" w:cs="Times New Roman"/>
          <w:color w:val="000000"/>
          <w:sz w:val="28"/>
          <w:szCs w:val="28"/>
          <w:rPrChange w:id="235" w:author="Mate" w:date="2022-05-13T00:05:00Z">
            <w:rPr>
              <w:ins w:id="236" w:author="Mate" w:date="2022-05-12T15:12:00Z"/>
              <w:rFonts w:ascii="Lora" w:hAnsi="Lora"/>
              <w:color w:val="000000"/>
              <w:sz w:val="28"/>
              <w:szCs w:val="28"/>
            </w:rPr>
          </w:rPrChange>
        </w:rPr>
      </w:pPr>
      <w:ins w:id="237" w:author="Mate" w:date="2022-05-12T12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3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lastRenderedPageBreak/>
          <w:t>Тогда</w:t>
        </w:r>
      </w:ins>
      <w:ins w:id="239" w:author="Mate" w:date="2022-05-12T15:05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4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 при</w:t>
        </w:r>
      </w:ins>
      <w:ins w:id="241" w:author="Mate" w:date="2022-05-12T15:10:00Z">
        <w:r w:rsidR="009A3E17" w:rsidRPr="00D41A3E">
          <w:rPr>
            <w:rFonts w:ascii="Times New Roman" w:hAnsi="Times New Roman" w:cs="Times New Roman"/>
            <w:color w:val="000000"/>
            <w:sz w:val="28"/>
            <w:szCs w:val="28"/>
            <w:rPrChange w:id="24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m:oMath>
        <m:r>
          <w:ins w:id="243" w:author="Mate" w:date="2022-05-12T15:07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λ= </m:t>
          </w:ins>
        </m:r>
        <m:r>
          <w:ins w:id="244" w:author="Mate" w:date="2022-05-12T15:08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-(ζ+ </m:t>
          </w:ins>
        </m:r>
        <m:nary>
          <m:naryPr>
            <m:limLoc m:val="undOvr"/>
            <m:subHide m:val="1"/>
            <m:supHide m:val="1"/>
            <m:ctrlPr>
              <w:ins w:id="245" w:author="Mate" w:date="2022-05-12T15:0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naryPr>
          <m:sub/>
          <m:sup/>
          <m:e>
            <m:f>
              <m:fPr>
                <m:ctrlPr>
                  <w:ins w:id="246" w:author="Mate" w:date="2022-05-12T15:08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fPr>
              <m:num>
                <m:r>
                  <w:ins w:id="247" w:author="Mate" w:date="2022-05-12T15:0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dp</m:t>
                  </w:ins>
                </m:r>
              </m:num>
              <m:den>
                <m:r>
                  <w:ins w:id="248" w:author="Mate" w:date="2022-05-12T15:0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ρ</m:t>
                  </w:ins>
                </m:r>
              </m:den>
            </m:f>
          </m:e>
        </m:nary>
        <m:r>
          <w:ins w:id="249" w:author="Mate" w:date="2022-05-12T15:08:00Z">
            <w:rPr>
              <w:rFonts w:ascii="Cambria Math" w:hAnsi="Cambria Math" w:cs="Times New Roman"/>
              <w:color w:val="000000"/>
              <w:sz w:val="28"/>
              <w:szCs w:val="28"/>
            </w:rPr>
            <m:t>+U+ ξ</m:t>
          </w:ins>
        </m:r>
        <m:r>
          <w:ins w:id="250" w:author="Mate" w:date="2022-05-12T15:09:00Z">
            <w:rPr>
              <w:rFonts w:ascii="Cambria Math" w:hAnsi="Cambria Math" w:cs="Times New Roman"/>
              <w:color w:val="000000"/>
              <w:sz w:val="28"/>
              <w:szCs w:val="28"/>
            </w:rPr>
            <m:t>)</m:t>
          </w:ins>
        </m:r>
      </m:oMath>
      <w:ins w:id="251" w:author="Mate" w:date="2022-05-12T15:05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5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, уравнения (2.6) и (2.7) могут быть точно преобразованы в уравнение количества движения (2.2) и уравнение кинетической энергии (2.3) соответственно. </w:t>
        </w:r>
      </w:ins>
      <w:ins w:id="253" w:author="Mate" w:date="2022-05-12T15:09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5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Отсюда следует</w:t>
        </w:r>
      </w:ins>
      <w:ins w:id="255" w:author="Mate" w:date="2022-05-12T15:05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5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</w:t>
        </w:r>
      </w:ins>
      <w:ins w:id="257" w:author="Mate" w:date="2022-05-12T15:09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5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что</w:t>
        </w:r>
      </w:ins>
      <w:ins w:id="259" w:author="Mate" w:date="2022-05-12T15:05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6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сжимаемые потоки, удовлетворяющие условиям </w:t>
        </w:r>
      </w:ins>
      <w:ins w:id="261" w:author="Mate" w:date="2022-05-12T15:10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6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1-3 </w:t>
        </w:r>
      </w:ins>
      <w:ins w:id="263" w:author="Mate" w:date="2022-05-12T15:05:00Z">
        <w:r w:rsidR="004F548C" w:rsidRPr="00D41A3E">
          <w:rPr>
            <w:rFonts w:ascii="Times New Roman" w:hAnsi="Times New Roman" w:cs="Times New Roman"/>
            <w:color w:val="000000"/>
            <w:sz w:val="28"/>
            <w:szCs w:val="28"/>
            <w:rPrChange w:id="26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должны иметь минимальную диссипацию.</w:t>
        </w:r>
      </w:ins>
    </w:p>
    <w:p w14:paraId="29BCD3DF" w14:textId="4DB80C22" w:rsidR="008325CA" w:rsidRPr="00D41A3E" w:rsidDel="005E7DB0" w:rsidRDefault="008325CA" w:rsidP="0003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265" w:author="Mate" w:date="2022-05-12T17:12:00Z"/>
          <w:rFonts w:ascii="Times New Roman" w:hAnsi="Times New Roman" w:cs="Times New Roman"/>
          <w:color w:val="000000"/>
          <w:sz w:val="28"/>
          <w:szCs w:val="28"/>
          <w:rPrChange w:id="266" w:author="Mate" w:date="2022-05-13T00:05:00Z">
            <w:rPr>
              <w:del w:id="267" w:author="Mate" w:date="2022-05-12T17:12:00Z"/>
              <w:rFonts w:ascii="Lora" w:hAnsi="Lora"/>
              <w:b/>
              <w:bCs/>
              <w:color w:val="000000"/>
              <w:sz w:val="30"/>
              <w:szCs w:val="30"/>
              <w:lang w:val="en-US"/>
            </w:rPr>
          </w:rPrChange>
        </w:rPr>
      </w:pPr>
      <w:ins w:id="268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6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Для потока, проходящего через скачок уплотнения, ускорение </w:t>
        </w:r>
      </w:ins>
      <m:oMath>
        <m:r>
          <w:ins w:id="270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w:ins>
        </m:r>
      </m:oMath>
      <w:ins w:id="271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7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можно разложить относительно фронта скачка уплотнения на две части: вертикальную составляющую</w:t>
        </w:r>
      </w:ins>
      <w:ins w:id="273" w:author="Mate" w:date="2022-05-12T15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7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m:oMath>
        <m:sSub>
          <m:sSubPr>
            <m:ctrlPr>
              <w:ins w:id="275" w:author="Mate" w:date="2022-05-12T15:13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276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w:ins>
            </m:r>
          </m:e>
          <m:sub>
            <m:r>
              <w:ins w:id="277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w:ins>
            </m:r>
          </m:sub>
        </m:sSub>
      </m:oMath>
      <w:ins w:id="278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7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и тангенциальную</w:t>
        </w:r>
      </w:ins>
      <w:ins w:id="280" w:author="Mate" w:date="2022-05-12T15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m:oMath>
        <m:sSub>
          <m:sSubPr>
            <m:ctrlPr>
              <w:ins w:id="282" w:author="Mate" w:date="2022-05-12T15:14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283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w:ins>
            </m:r>
          </m:e>
          <m:sub>
            <m:r>
              <w:ins w:id="284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τ</m:t>
              </w:ins>
            </m:r>
          </m:sub>
        </m:sSub>
      </m:oMath>
      <w:ins w:id="285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. Поскольку </w:t>
        </w:r>
      </w:ins>
      <m:oMath>
        <m:r>
          <w:ins w:id="287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u</m:t>
          </w:ins>
        </m:r>
      </m:oMath>
      <w:ins w:id="288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изменяется только перпендикулярно через скачок уплотнения, </w:t>
        </w:r>
      </w:ins>
      <w:ins w:id="290" w:author="Mate" w:date="2022-05-12T15:1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9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следовательно </w:t>
        </w:r>
      </w:ins>
      <m:oMath>
        <m:f>
          <m:fPr>
            <m:ctrlPr>
              <w:ins w:id="292" w:author="Mate" w:date="2022-05-12T15:1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293" w:author="Mate" w:date="2022-05-12T15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294" w:author="Mate" w:date="2022-05-12T15:15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295" w:author="Mate" w:date="2022-05-12T15:16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w:ins>
                </m:r>
              </m:e>
              <m:sub>
                <m:r>
                  <w:ins w:id="296" w:author="Mate" w:date="2022-05-12T15:16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w:ins>
                </m:r>
              </m:sub>
            </m:sSub>
          </m:num>
          <m:den>
            <m:r>
              <w:ins w:id="297" w:author="Mate" w:date="2022-05-12T15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r>
              <w:ins w:id="298" w:author="Mate" w:date="2022-05-12T15:1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τ</m:t>
              </w:ins>
            </m:r>
          </m:den>
        </m:f>
        <m:r>
          <w:ins w:id="299" w:author="Mate" w:date="2022-05-12T15:16:00Z"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w:ins>
        </m:r>
      </m:oMath>
      <w:ins w:id="300" w:author="Mate" w:date="2022-05-12T15:16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01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0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и </w:t>
        </w:r>
      </w:ins>
      <m:oMath>
        <m:sSub>
          <m:sSubPr>
            <m:ctrlPr>
              <w:ins w:id="303" w:author="Mate" w:date="2022-05-12T15:16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304" w:author="Mate" w:date="2022-05-12T15:1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w:ins>
            </m:r>
          </m:e>
          <m:sub>
            <m:r>
              <w:ins w:id="305" w:author="Mate" w:date="2022-05-12T15:1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τ</m:t>
              </w:ins>
            </m:r>
          </m:sub>
        </m:sSub>
        <m:r>
          <w:ins w:id="306" w:author="Mate" w:date="2022-05-12T15:16:00Z"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w:ins>
        </m:r>
        <m:r>
          <w:ins w:id="307" w:author="Mate" w:date="2022-05-12T15:17:00Z">
            <w:rPr>
              <w:rFonts w:ascii="Cambria Math" w:hAnsi="Cambria Math" w:cs="Times New Roman"/>
              <w:color w:val="000000"/>
              <w:sz w:val="28"/>
              <w:szCs w:val="28"/>
            </w:rPr>
            <m:t>0</m:t>
          </w:ins>
        </m:r>
      </m:oMath>
      <w:ins w:id="308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0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 тогда</w:t>
        </w:r>
      </w:ins>
      <w:ins w:id="310" w:author="Mate" w:date="2022-05-12T15:17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11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m:oMath>
        <m:d>
          <m:dPr>
            <m:begChr m:val="|"/>
            <m:endChr m:val="|"/>
            <m:ctrlPr>
              <w:ins w:id="312" w:author="Mate" w:date="2022-05-12T15:1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w:ins>
            </m:ctrlPr>
          </m:dPr>
          <m:e>
            <m:r>
              <w:ins w:id="313" w:author="Mate" w:date="2022-05-12T15:17:00Z"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rPrChange w:id="314" w:author="Mate" w:date="2022-05-13T00:05:00Z"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</w:rPrChange>
                </w:rPr>
                <m:t>∇</m:t>
              </w:ins>
            </m:r>
            <m:r>
              <w:ins w:id="315" w:author="Mate" w:date="2022-05-12T15:1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×a</m:t>
              </w:ins>
            </m:r>
          </m:e>
        </m:d>
        <m:r>
          <w:ins w:id="316" w:author="Mate" w:date="2022-05-12T15:18:00Z"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w:ins>
        </m:r>
        <m:f>
          <m:fPr>
            <m:ctrlPr>
              <w:ins w:id="317" w:author="Mate" w:date="2022-05-12T15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318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319" w:author="Mate" w:date="2022-05-12T15:18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320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w:ins>
                </m:r>
              </m:e>
              <m:sub>
                <m:r>
                  <w:ins w:id="321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τ</m:t>
                  </w:ins>
                </m:r>
              </m:sub>
            </m:sSub>
          </m:num>
          <m:den>
            <m:r>
              <w:ins w:id="322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∂n</m:t>
              </w:ins>
            </m:r>
          </m:den>
        </m:f>
        <m:r>
          <w:ins w:id="323" w:author="Mate" w:date="2022-05-12T15:18:00Z">
            <w:rPr>
              <w:rFonts w:ascii="Cambria Math" w:hAnsi="Cambria Math" w:cs="Times New Roman"/>
              <w:color w:val="000000"/>
              <w:sz w:val="28"/>
              <w:szCs w:val="28"/>
            </w:rPr>
            <m:t>-</m:t>
          </w:ins>
        </m:r>
        <m:f>
          <m:fPr>
            <m:ctrlPr>
              <w:ins w:id="324" w:author="Mate" w:date="2022-05-12T15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325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326" w:author="Mate" w:date="2022-05-12T15:18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327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w:ins>
                </m:r>
              </m:e>
              <m:sub>
                <m:r>
                  <w:ins w:id="328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w:ins>
                </m:r>
              </m:sub>
            </m:sSub>
          </m:num>
          <m:den>
            <m:r>
              <w:ins w:id="329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∂τ</m:t>
              </w:ins>
            </m:r>
          </m:den>
        </m:f>
        <m:r>
          <w:ins w:id="330" w:author="Mate" w:date="2022-05-12T15:19:00Z"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w:ins>
        </m:r>
      </m:oMath>
      <w:ins w:id="331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3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</w:t>
        </w:r>
      </w:ins>
      <w:ins w:id="333" w:author="Mate" w:date="2022-05-12T15:19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34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3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что </w:t>
        </w:r>
      </w:ins>
      <w:ins w:id="336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3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удовлетворя</w:t>
        </w:r>
      </w:ins>
      <w:ins w:id="338" w:author="Mate" w:date="2022-05-12T15:19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3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ет</w:t>
        </w:r>
      </w:ins>
      <w:ins w:id="340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4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условию </w:t>
        </w:r>
      </w:ins>
      <w:ins w:id="342" w:author="Mate" w:date="2022-05-12T15:19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4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1</w:t>
        </w:r>
      </w:ins>
      <w:ins w:id="344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4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. Условие </w:t>
        </w:r>
      </w:ins>
      <w:ins w:id="346" w:author="Mate" w:date="2022-05-12T15:19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4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2</w:t>
        </w:r>
      </w:ins>
      <w:ins w:id="348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4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также выполняется, поскольку объемная сила f является силой тяжести,</w:t>
        </w:r>
      </w:ins>
      <w:ins w:id="350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51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которой можно пренебречь. </w:t>
        </w:r>
      </w:ins>
      <w:ins w:id="352" w:author="Mate" w:date="2022-05-12T15:24:00Z">
        <w:r w:rsidR="00645523" w:rsidRPr="00D41A3E">
          <w:rPr>
            <w:rFonts w:ascii="Times New Roman" w:hAnsi="Times New Roman" w:cs="Times New Roman"/>
            <w:color w:val="000000"/>
            <w:sz w:val="28"/>
            <w:szCs w:val="28"/>
            <w:rPrChange w:id="35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Так как</w:t>
        </w:r>
      </w:ins>
      <w:ins w:id="354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55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m:oMath>
        <m:r>
          <w:ins w:id="356" w:author="Mate" w:date="2022-05-12T15:22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57" w:author="Mate" w:date="2022-05-12T15:22:00Z"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w:ins>
        </m:r>
      </m:oMath>
      <w:ins w:id="358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59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и </w:t>
        </w:r>
      </w:ins>
      <m:oMath>
        <m:r>
          <w:ins w:id="360" w:author="Mate" w:date="2022-05-12T15:22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61" w:author="Mate" w:date="2022-05-12T15:22:00Z">
            <w:rPr>
              <w:rFonts w:ascii="Cambria Math" w:hAnsi="Cambria Math" w:cs="Times New Roman"/>
              <w:color w:val="000000"/>
              <w:sz w:val="28"/>
              <w:szCs w:val="28"/>
            </w:rPr>
            <m:t>ρ</m:t>
          </w:ins>
        </m:r>
      </m:oMath>
      <w:ins w:id="362" w:author="Mate" w:date="2022-05-12T15:24:00Z">
        <w:r w:rsidR="00645523" w:rsidRPr="00D41A3E">
          <w:rPr>
            <w:rFonts w:ascii="Times New Roman" w:hAnsi="Times New Roman" w:cs="Times New Roman"/>
            <w:color w:val="000000"/>
            <w:sz w:val="28"/>
            <w:szCs w:val="28"/>
            <w:rPrChange w:id="36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w:ins w:id="364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65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перпендикулярны фронту ударной волны, т.е. </w:t>
        </w:r>
      </w:ins>
      <m:oMath>
        <m:r>
          <w:ins w:id="366" w:author="Mate" w:date="2022-05-12T15:22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67" w:author="Mate" w:date="2022-05-12T15:22:00Z"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w:ins>
        </m:r>
        <m:r>
          <w:ins w:id="368" w:author="Mate" w:date="2022-05-12T15:23:00Z">
            <w:rPr>
              <w:rFonts w:ascii="Cambria Math" w:hAnsi="Cambria Math" w:cs="Times New Roman"/>
              <w:color w:val="000000"/>
              <w:sz w:val="28"/>
              <w:szCs w:val="28"/>
            </w:rPr>
            <m:t>×</m:t>
          </w:ins>
        </m:r>
        <m:r>
          <w:ins w:id="369" w:author="Mate" w:date="2022-05-12T15:23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70" w:author="Mate" w:date="2022-05-12T15:23:00Z">
            <w:rPr>
              <w:rFonts w:ascii="Cambria Math" w:hAnsi="Cambria Math" w:cs="Times New Roman"/>
              <w:color w:val="000000"/>
              <w:sz w:val="28"/>
              <w:szCs w:val="28"/>
            </w:rPr>
            <m:t>ρ=0</m:t>
          </w:ins>
        </m:r>
      </m:oMath>
      <w:ins w:id="371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72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,</w:t>
        </w:r>
      </w:ins>
      <w:ins w:id="373" w:author="Mate" w:date="2022-05-12T15:23:00Z">
        <w:r w:rsidR="00645523" w:rsidRPr="00D41A3E">
          <w:rPr>
            <w:rFonts w:ascii="Times New Roman" w:hAnsi="Times New Roman" w:cs="Times New Roman"/>
            <w:color w:val="000000"/>
            <w:sz w:val="28"/>
            <w:szCs w:val="28"/>
            <w:rPrChange w:id="374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645523" w:rsidRPr="00D41A3E">
          <w:rPr>
            <w:rFonts w:ascii="Times New Roman" w:hAnsi="Times New Roman" w:cs="Times New Roman"/>
            <w:color w:val="000000"/>
            <w:sz w:val="28"/>
            <w:szCs w:val="28"/>
            <w:rPrChange w:id="37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следовательно</w:t>
        </w:r>
      </w:ins>
      <w:ins w:id="376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77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условие </w:t>
        </w:r>
      </w:ins>
      <w:ins w:id="378" w:author="Mate" w:date="2022-05-12T15:23:00Z">
        <w:r w:rsidR="00645523" w:rsidRPr="00D41A3E">
          <w:rPr>
            <w:rFonts w:ascii="Times New Roman" w:hAnsi="Times New Roman" w:cs="Times New Roman"/>
            <w:color w:val="000000"/>
            <w:sz w:val="28"/>
            <w:szCs w:val="28"/>
            <w:rPrChange w:id="37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3</w:t>
        </w:r>
      </w:ins>
      <w:ins w:id="380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81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выполнено. </w:t>
        </w:r>
      </w:ins>
      <w:ins w:id="382" w:author="Mate" w:date="2022-05-12T15:23:00Z">
        <w:r w:rsidR="00645523" w:rsidRPr="00D41A3E">
          <w:rPr>
            <w:rFonts w:ascii="Times New Roman" w:hAnsi="Times New Roman" w:cs="Times New Roman"/>
            <w:color w:val="000000"/>
            <w:sz w:val="28"/>
            <w:szCs w:val="28"/>
            <w:rPrChange w:id="38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Тогда</w:t>
        </w:r>
      </w:ins>
      <w:ins w:id="384" w:author="Mate" w:date="2022-05-12T15:21:00Z">
        <w:r w:rsidR="00C5576C" w:rsidRPr="00D41A3E">
          <w:rPr>
            <w:rFonts w:ascii="Times New Roman" w:hAnsi="Times New Roman" w:cs="Times New Roman"/>
            <w:color w:val="000000"/>
            <w:sz w:val="28"/>
            <w:szCs w:val="28"/>
            <w:rPrChange w:id="385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, стационарное течение через прямую ударную волну имеет минимальную диссипацию. Следствием этой демонстрации является то, что если в общую диссипацию стационарного потока вносят вклад только ударные волны, этот поток должен иметь минимальную диссипацию. Доказательством этого является то, что, хотя две косые ударные волны (одна слабая и одна сильная) теоретически возможны для одного и того же угла отклонения, наблюдаемая ударная волна на практике всегда является слабой</w:t>
        </w:r>
      </w:ins>
      <w:ins w:id="386" w:author="Mate" w:date="2022-05-12T17:12:00Z">
        <w:r w:rsidR="005E7DB0" w:rsidRPr="00D41A3E">
          <w:rPr>
            <w:rFonts w:ascii="Times New Roman" w:hAnsi="Times New Roman" w:cs="Times New Roman"/>
            <w:color w:val="000000"/>
            <w:sz w:val="28"/>
            <w:szCs w:val="28"/>
            <w:rPrChange w:id="38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.</w:t>
        </w:r>
      </w:ins>
    </w:p>
    <w:p w14:paraId="5ADB0AB1" w14:textId="77777777" w:rsidR="005F78FB" w:rsidRPr="00C968C8" w:rsidRDefault="005F78FB" w:rsidP="0079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Lora" w:hAnsi="Lora"/>
          <w:color w:val="000000"/>
          <w:sz w:val="30"/>
          <w:szCs w:val="30"/>
        </w:rPr>
      </w:pPr>
    </w:p>
    <w:p w14:paraId="1757E619" w14:textId="6746D70A" w:rsidR="008B7B1F" w:rsidRDefault="00DB61C3" w:rsidP="005E7DB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388" w:author="Mate" w:date="2022-05-12T17:12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Теоретическая модель расчета углов</w:t>
      </w:r>
    </w:p>
    <w:p w14:paraId="60A5DD80" w14:textId="0805A02A" w:rsidR="002F08BF" w:rsidRPr="00D41A3E" w:rsidRDefault="005E7DB0" w:rsidP="005E7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389" w:author="Mate" w:date="2022-05-12T17:17:00Z"/>
          <w:rFonts w:ascii="Times New Roman" w:hAnsi="Times New Roman" w:cs="Times New Roman"/>
          <w:color w:val="000000"/>
          <w:sz w:val="28"/>
          <w:szCs w:val="28"/>
          <w:rPrChange w:id="390" w:author="Mate" w:date="2022-05-13T00:05:00Z">
            <w:rPr>
              <w:ins w:id="391" w:author="Mate" w:date="2022-05-12T17:17:00Z"/>
              <w:rFonts w:ascii="Lora" w:hAnsi="Lora"/>
              <w:color w:val="000000"/>
              <w:sz w:val="28"/>
              <w:szCs w:val="28"/>
            </w:rPr>
          </w:rPrChange>
        </w:rPr>
      </w:pPr>
      <w:ins w:id="392" w:author="Mate" w:date="2022-05-12T17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Покажем, </w:t>
        </w:r>
      </w:ins>
      <w:ins w:id="394" w:author="Mate" w:date="2022-05-12T17:14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как</w:t>
        </w:r>
      </w:ins>
      <w:ins w:id="396" w:author="Mate" w:date="2022-05-12T17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полная диссипация зависит только от</w:t>
        </w:r>
      </w:ins>
      <w:ins w:id="398" w:author="Mate" w:date="2022-05-12T17:1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угла сжатия.</w:t>
        </w:r>
      </w:ins>
      <w:ins w:id="400" w:author="Mate" w:date="2022-05-12T17:1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0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  <w:r w:rsidR="002F08BF" w:rsidRPr="00D41A3E">
          <w:rPr>
            <w:rFonts w:ascii="Times New Roman" w:hAnsi="Times New Roman" w:cs="Times New Roman"/>
            <w:color w:val="000000"/>
            <w:sz w:val="28"/>
            <w:szCs w:val="28"/>
            <w:rPrChange w:id="40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Интегрируя функцию (2.3) </w:t>
        </w:r>
      </w:ins>
      <w:ins w:id="403" w:author="Mate" w:date="2022-05-12T17:17:00Z">
        <w:r w:rsidR="002F08BF" w:rsidRPr="00D41A3E">
          <w:rPr>
            <w:rFonts w:ascii="Times New Roman" w:hAnsi="Times New Roman" w:cs="Times New Roman"/>
            <w:color w:val="000000"/>
            <w:sz w:val="28"/>
            <w:szCs w:val="28"/>
            <w:rPrChange w:id="40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перпендикулярно</w:t>
        </w:r>
      </w:ins>
      <w:ins w:id="405" w:author="Mate" w:date="2022-05-12T17:16:00Z">
        <w:r w:rsidR="002F08BF" w:rsidRPr="00D41A3E">
          <w:rPr>
            <w:rFonts w:ascii="Times New Roman" w:hAnsi="Times New Roman" w:cs="Times New Roman"/>
            <w:color w:val="000000"/>
            <w:sz w:val="28"/>
            <w:szCs w:val="28"/>
            <w:rPrChange w:id="40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ударной волны, получаем индуцированную ударной волной диссипацию на единицу длины:</w:t>
        </w:r>
      </w:ins>
    </w:p>
    <w:p w14:paraId="5ADE1F7B" w14:textId="26039256" w:rsidR="002F08BF" w:rsidRPr="00D41A3E" w:rsidRDefault="002F08BF" w:rsidP="005E7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07" w:author="Mate" w:date="2022-05-12T17:17:00Z"/>
          <w:rFonts w:ascii="Times New Roman" w:hAnsi="Times New Roman" w:cs="Times New Roman"/>
          <w:color w:val="000000"/>
          <w:sz w:val="28"/>
          <w:szCs w:val="28"/>
          <w:rPrChange w:id="408" w:author="Mate" w:date="2022-05-13T00:05:00Z">
            <w:rPr>
              <w:ins w:id="409" w:author="Mate" w:date="2022-05-12T17:17:00Z"/>
              <w:rFonts w:ascii="Lora" w:hAnsi="Lora"/>
              <w:color w:val="000000"/>
              <w:sz w:val="28"/>
              <w:szCs w:val="28"/>
            </w:rPr>
          </w:rPrChange>
        </w:rPr>
      </w:pPr>
      <w:ins w:id="410" w:author="Mate" w:date="2022-05-12T17:17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411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609B7132" wp14:editId="7FE93D80">
              <wp:extent cx="5850890" cy="1324610"/>
              <wp:effectExtent l="0" t="0" r="0" b="8890"/>
              <wp:docPr id="28" name="Pictur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890" cy="1324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657AC1" w14:textId="72F43BEB" w:rsidR="00EE0BDA" w:rsidRPr="00D41A3E" w:rsidRDefault="002F08BF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12" w:author="Mate" w:date="2022-05-12T23:56:00Z"/>
          <w:rFonts w:ascii="Times New Roman" w:hAnsi="Times New Roman" w:cs="Times New Roman"/>
          <w:color w:val="000000"/>
          <w:sz w:val="28"/>
          <w:szCs w:val="28"/>
          <w:rPrChange w:id="413" w:author="Mate" w:date="2022-05-13T00:05:00Z">
            <w:rPr>
              <w:ins w:id="414" w:author="Mate" w:date="2022-05-12T23:56:00Z"/>
              <w:rFonts w:ascii="Lora" w:hAnsi="Lora"/>
              <w:color w:val="000000"/>
              <w:sz w:val="28"/>
              <w:szCs w:val="28"/>
            </w:rPr>
          </w:rPrChange>
        </w:rPr>
      </w:pPr>
      <w:ins w:id="415" w:author="Mate" w:date="2022-05-12T17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1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lastRenderedPageBreak/>
          <w:t>,</w:t>
        </w:r>
      </w:ins>
      <w:ins w:id="417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1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где E и P </w:t>
        </w:r>
      </w:ins>
      <w:ins w:id="419" w:author="Mate" w:date="2022-05-12T23:56:00Z">
        <w:r w:rsidR="00EE0BDA" w:rsidRPr="00D41A3E">
          <w:rPr>
            <w:rFonts w:ascii="Times New Roman" w:hAnsi="Times New Roman" w:cs="Times New Roman"/>
            <w:color w:val="000000"/>
            <w:sz w:val="28"/>
            <w:szCs w:val="28"/>
            <w:rPrChange w:id="42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–</w:t>
        </w:r>
      </w:ins>
      <w:ins w:id="421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потери кинетической энергии и отрицательная работа давления соответственно. Это означает, что одна часть потерь кинетической энергии сохраняется в виде потенциальной энергии, а другая рассеивается.</w:t>
        </w:r>
      </w:ins>
    </w:p>
    <w:p w14:paraId="1EAB90B2" w14:textId="686CF766" w:rsidR="00EE0BDA" w:rsidRPr="00D41A3E" w:rsidRDefault="00EE0BDA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23" w:author="Mate" w:date="2022-05-12T23:56:00Z"/>
          <w:rFonts w:ascii="Times New Roman" w:hAnsi="Times New Roman" w:cs="Times New Roman"/>
          <w:color w:val="000000"/>
          <w:sz w:val="28"/>
          <w:szCs w:val="28"/>
          <w:rPrChange w:id="424" w:author="Mate" w:date="2022-05-13T00:05:00Z">
            <w:rPr>
              <w:ins w:id="425" w:author="Mate" w:date="2022-05-12T23:56:00Z"/>
              <w:rFonts w:ascii="Lora" w:hAnsi="Lora"/>
              <w:color w:val="000000"/>
              <w:sz w:val="28"/>
              <w:szCs w:val="28"/>
            </w:rPr>
          </w:rPrChange>
        </w:rPr>
      </w:pPr>
      <w:ins w:id="426" w:author="Mate" w:date="2022-05-12T23:56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427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02EC4463" wp14:editId="51367EA2">
              <wp:extent cx="4783667" cy="1961724"/>
              <wp:effectExtent l="0" t="0" r="0" b="635"/>
              <wp:docPr id="35" name="Pictur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Picture 35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1865" cy="19773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Рис</w:t>
        </w:r>
      </w:ins>
      <w:ins w:id="429" w:author="Mate" w:date="2022-05-12T23:5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3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. 2</w:t>
        </w:r>
      </w:ins>
    </w:p>
    <w:p w14:paraId="635D92DB" w14:textId="26E23C49" w:rsidR="002F08BF" w:rsidRPr="00D41A3E" w:rsidRDefault="002F08BF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31" w:author="Mate" w:date="2022-05-12T17:21:00Z"/>
          <w:rFonts w:ascii="Times New Roman" w:hAnsi="Times New Roman" w:cs="Times New Roman"/>
          <w:color w:val="000000"/>
          <w:sz w:val="28"/>
          <w:szCs w:val="28"/>
          <w:rPrChange w:id="432" w:author="Mate" w:date="2022-05-13T00:05:00Z">
            <w:rPr>
              <w:ins w:id="433" w:author="Mate" w:date="2022-05-12T17:21:00Z"/>
              <w:rFonts w:ascii="Lora" w:hAnsi="Lora"/>
              <w:color w:val="000000"/>
              <w:sz w:val="28"/>
              <w:szCs w:val="28"/>
            </w:rPr>
          </w:rPrChange>
        </w:rPr>
      </w:pPr>
      <w:ins w:id="434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3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В уравнении (3.1) M, c и </w:t>
        </w:r>
      </w:ins>
      <m:oMath>
        <m:r>
          <w:ins w:id="436" w:author="Mate" w:date="2022-05-12T17:20:00Z">
            <w:rPr>
              <w:rFonts w:ascii="Cambria Math" w:hAnsi="Cambria Math" w:cs="Times New Roman"/>
              <w:color w:val="000000"/>
              <w:sz w:val="28"/>
              <w:szCs w:val="28"/>
            </w:rPr>
            <m:t>β</m:t>
          </w:ins>
        </m:r>
      </m:oMath>
      <w:ins w:id="437" w:author="Mate" w:date="2022-05-12T17:2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3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w:ins w:id="439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представляют собой число Маха, скорость звука и угол </w:t>
        </w:r>
      </w:ins>
      <w:ins w:id="441" w:author="Mate" w:date="2022-05-12T17:2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ударной волны</w:t>
        </w:r>
      </w:ins>
      <w:ins w:id="443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соответственно. Нижние индексы «a» и «b» обозначают места перед ударной волной и за ней соответственно. </w:t>
        </w:r>
      </w:ins>
      <w:ins w:id="445" w:author="Mate" w:date="2022-05-12T17:29:00Z">
        <w:r w:rsidR="002D1F29" w:rsidRPr="00D41A3E">
          <w:rPr>
            <w:rFonts w:ascii="Times New Roman" w:hAnsi="Times New Roman" w:cs="Times New Roman"/>
            <w:color w:val="000000"/>
            <w:sz w:val="28"/>
            <w:szCs w:val="28"/>
            <w:rPrChange w:id="44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Величины по обе стороны ударной волны удовлетворяют системе:</w:t>
        </w:r>
      </w:ins>
    </w:p>
    <w:p w14:paraId="067058AE" w14:textId="6077D9C1" w:rsidR="002D1F29" w:rsidRPr="00D41A3E" w:rsidRDefault="001A06FE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47" w:author="Mate" w:date="2022-05-12T17:39:00Z"/>
          <w:rFonts w:ascii="Times New Roman" w:hAnsi="Times New Roman" w:cs="Times New Roman"/>
          <w:color w:val="000000"/>
          <w:sz w:val="28"/>
          <w:szCs w:val="28"/>
          <w:rPrChange w:id="448" w:author="Mate" w:date="2022-05-13T00:05:00Z">
            <w:rPr>
              <w:ins w:id="449" w:author="Mate" w:date="2022-05-12T17:39:00Z"/>
              <w:rFonts w:ascii="Lora" w:hAnsi="Lora"/>
              <w:color w:val="000000"/>
              <w:sz w:val="28"/>
              <w:szCs w:val="28"/>
            </w:rPr>
          </w:rPrChange>
        </w:rPr>
      </w:pPr>
      <m:oMathPara>
        <m:oMath>
          <m:d>
            <m:dPr>
              <m:begChr m:val="{"/>
              <m:endChr m:val=""/>
              <m:ctrlPr>
                <w:ins w:id="450" w:author="Mate" w:date="2022-05-12T17:23:00Z"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w:ins>
              </m:ctrlPr>
            </m:dPr>
            <m:e>
              <m:eqArr>
                <m:eqArrPr>
                  <m:ctrlPr>
                    <w:ins w:id="451" w:author="Mate" w:date="2022-05-12T17:23:00Z"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w:ins>
                  </m:ctrlPr>
                </m:eqArrPr>
                <m:e>
                  <m:sSubSup>
                    <m:sSubSupPr>
                      <m:ctrlPr>
                        <w:ins w:id="452" w:author="Mate" w:date="2022-05-12T17:24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SupPr>
                    <m:e>
                      <m:r>
                        <w:ins w:id="453" w:author="Mate" w:date="2022-05-12T17:24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454" w:author="Mate" w:date="2022-05-12T17:24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w:ins>
                      </m:r>
                    </m:sub>
                    <m:sup>
                      <m:r>
                        <w:ins w:id="455" w:author="Mate" w:date="2022-05-12T17:24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w:ins>
                      </m:r>
                    </m:sup>
                  </m:sSubSup>
                  <m:r>
                    <w:ins w:id="456" w:author="Mate" w:date="2022-05-12T17:24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457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58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459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sub>
                  </m:sSub>
                  <m:r>
                    <w:ins w:id="460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461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62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463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464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</m:e>
                <m:e>
                  <m:f>
                    <m:fPr>
                      <m:type m:val="skw"/>
                      <m:ctrlPr>
                        <w:ins w:id="465" w:author="Mate" w:date="2022-05-12T17:26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466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67" w:author="Mate" w:date="2022-05-12T17:26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c</m:t>
                            </w:ins>
                          </m:r>
                        </m:e>
                        <m:sub>
                          <m:r>
                            <w:ins w:id="468" w:author="Mate" w:date="2022-05-12T17:26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469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70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c</m:t>
                            </w:ins>
                          </m:r>
                        </m:e>
                        <m:sub>
                          <m:r>
                            <w:ins w:id="471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b</m:t>
                            </w:ins>
                          </m:r>
                        </m:sub>
                      </m:sSub>
                    </m:den>
                  </m:f>
                  <m:r>
                    <w:ins w:id="472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473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74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475" w:author="Mate" w:date="2022-05-12T17:27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</m:t>
                        </w:ins>
                      </m:r>
                    </m:sub>
                  </m:sSub>
                  <m:r>
                    <w:ins w:id="476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477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78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479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480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</m:e>
                <m:e>
                  <m:f>
                    <m:fPr>
                      <m:type m:val="skw"/>
                      <m:ctrlPr>
                        <w:ins w:id="481" w:author="Mate" w:date="2022-05-12T17:26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482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83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ρ</m:t>
                            </w:ins>
                          </m:r>
                        </m:e>
                        <m:sub>
                          <m:r>
                            <w:ins w:id="484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485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86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ρ</m:t>
                            </w:ins>
                          </m:r>
                        </m:e>
                        <m:sub>
                          <m:r>
                            <w:ins w:id="487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b</m:t>
                            </w:ins>
                          </m:r>
                        </m:sub>
                      </m:sSub>
                    </m:den>
                  </m:f>
                  <m:r>
                    <w:ins w:id="488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489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90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491" w:author="Mate" w:date="2022-05-12T17:27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ρ</m:t>
                        </w:ins>
                      </m:r>
                    </m:sub>
                  </m:sSub>
                  <m:r>
                    <w:ins w:id="492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493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94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495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496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>
                    <m:fPr>
                      <m:type m:val="skw"/>
                      <m:ctrlPr>
                        <w:ins w:id="497" w:author="Mate" w:date="2022-05-12T17:26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498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99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p</m:t>
                            </w:ins>
                          </m:r>
                        </m:e>
                        <m:sub>
                          <m:r>
                            <w:ins w:id="500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501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02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p</m:t>
                            </w:ins>
                          </m:r>
                        </m:e>
                        <m:sub>
                          <m:r>
                            <w:ins w:id="503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b</m:t>
                            </w:ins>
                          </m:r>
                        </m:sub>
                      </m:sSub>
                    </m:den>
                  </m:f>
                  <m:r>
                    <w:ins w:id="504" w:author="Mate" w:date="2022-05-12T17:25:00Z"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505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06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507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p</m:t>
                        </w:ins>
                      </m:r>
                    </m:sub>
                  </m:sSub>
                  <m:r>
                    <w:ins w:id="508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509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10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511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512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ins w:id="513" w:author="Mate" w:date="2022-05-12T17:28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14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515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β</m:t>
                        </w:ins>
                      </m:r>
                    </m:sub>
                  </m:sSub>
                  <m:d>
                    <m:dPr>
                      <m:ctrlPr>
                        <w:ins w:id="516" w:author="Mate" w:date="2022-05-12T17:28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517" w:author="Mate" w:date="2022-05-12T17:28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18" w:author="Mate" w:date="2022-05-12T17:28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M</m:t>
                            </w:ins>
                          </m:r>
                        </m:e>
                        <m:sub>
                          <m:r>
                            <w:ins w:id="519" w:author="Mate" w:date="2022-05-12T17:28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  <m:r>
                        <w:ins w:id="520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 β,θ</m:t>
                        </w:ins>
                      </m:r>
                    </m:e>
                  </m:d>
                  <m:r>
                    <w:ins w:id="521" w:author="Mate" w:date="2022-05-12T17:28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=0</m:t>
                    </w:ins>
                  </m:r>
                </m:e>
              </m:eqArr>
            </m:e>
          </m:d>
          <m:r>
            <w:ins w:id="522" w:author="Mate" w:date="2022-05-12T17:41:00Z"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(3.2)</m:t>
            </w:ins>
          </m:r>
        </m:oMath>
      </m:oMathPara>
    </w:p>
    <w:p w14:paraId="073A915F" w14:textId="68F57D94" w:rsidR="00C95879" w:rsidRPr="00D41A3E" w:rsidRDefault="00C95879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523" w:author="Mate" w:date="2022-05-12T17:39:00Z"/>
          <w:rFonts w:ascii="Times New Roman" w:hAnsi="Times New Roman" w:cs="Times New Roman"/>
          <w:color w:val="000000"/>
          <w:sz w:val="28"/>
          <w:szCs w:val="28"/>
          <w:rPrChange w:id="524" w:author="Mate" w:date="2022-05-13T00:05:00Z">
            <w:rPr>
              <w:ins w:id="525" w:author="Mate" w:date="2022-05-12T17:39:00Z"/>
              <w:rFonts w:ascii="Lora" w:hAnsi="Lora"/>
              <w:color w:val="000000"/>
              <w:sz w:val="28"/>
              <w:szCs w:val="28"/>
            </w:rPr>
          </w:rPrChange>
        </w:rPr>
      </w:pPr>
      <w:ins w:id="526" w:author="Mate" w:date="2022-05-12T17:3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527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,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52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где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𝑀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2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𝑐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3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𝜌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3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𝑝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3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𝛽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3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— соотношения Ренкина–Гюгонио:</w:t>
        </w:r>
      </w:ins>
    </w:p>
    <w:p w14:paraId="27578FDA" w14:textId="6C7B7EB2" w:rsidR="00C95879" w:rsidRPr="00D41A3E" w:rsidRDefault="00C95879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534" w:author="Mate" w:date="2022-05-12T17:33:00Z"/>
          <w:rFonts w:ascii="Times New Roman" w:hAnsi="Times New Roman" w:cs="Times New Roman"/>
          <w:color w:val="000000"/>
          <w:sz w:val="28"/>
          <w:szCs w:val="28"/>
          <w:rPrChange w:id="535" w:author="Mate" w:date="2022-05-13T00:05:00Z">
            <w:rPr>
              <w:ins w:id="536" w:author="Mate" w:date="2022-05-12T17:33:00Z"/>
              <w:rFonts w:ascii="Lora" w:hAnsi="Lora"/>
              <w:color w:val="000000"/>
              <w:sz w:val="28"/>
              <w:szCs w:val="28"/>
            </w:rPr>
          </w:rPrChange>
        </w:rPr>
      </w:pPr>
      <w:ins w:id="537" w:author="Mate" w:date="2022-05-12T17:39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538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7B71B9D6" wp14:editId="2A9B168F">
              <wp:extent cx="5850890" cy="1953260"/>
              <wp:effectExtent l="0" t="0" r="0" b="889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890" cy="1953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CFDE43" w14:textId="31C76B4F" w:rsidR="000E0598" w:rsidRPr="00D41A3E" w:rsidRDefault="00C73A41" w:rsidP="00C73A41">
      <w:pPr>
        <w:suppressAutoHyphens w:val="0"/>
        <w:spacing w:after="0" w:line="360" w:lineRule="auto"/>
        <w:jc w:val="both"/>
        <w:rPr>
          <w:ins w:id="539" w:author="Mate" w:date="2022-05-12T17:55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540" w:author="Mate" w:date="2022-05-13T00:05:00Z">
            <w:rPr>
              <w:ins w:id="541" w:author="Mate" w:date="2022-05-12T17:55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54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4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Как показано на рис. 1, для скачка </w:t>
        </w:r>
      </w:ins>
      <w:ins w:id="544" w:author="Mate" w:date="2022-05-12T17:3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  <w:rPrChange w:id="54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SB</w:t>
        </w:r>
      </w:ins>
      <w:ins w:id="546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47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с углом удара</w:t>
        </w:r>
      </w:ins>
      <w:ins w:id="548" w:author="Mate" w:date="2022-05-12T17:3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4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m:oMath>
        <m:sSub>
          <m:sSubPr>
            <m:ctrlPr>
              <w:ins w:id="550" w:author="Mate" w:date="2022-05-12T17:3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51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552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553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4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и углом отклонения </w:t>
        </w:r>
      </w:ins>
      <m:oMath>
        <m:sSub>
          <m:sSubPr>
            <m:ctrlPr>
              <w:ins w:id="555" w:author="Mate" w:date="2022-05-12T17:3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56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557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558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9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«а» и «б» соответствуют «0» и «1» соответственно; для скачка </w:t>
        </w:r>
      </w:ins>
      <w:ins w:id="560" w:author="Mate" w:date="2022-05-12T17:3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  <w:rPrChange w:id="56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RB</w:t>
        </w:r>
      </w:ins>
      <w:ins w:id="56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6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с </w:t>
        </w:r>
      </w:ins>
      <m:oMath>
        <m:sSub>
          <m:sSubPr>
            <m:ctrlPr>
              <w:ins w:id="564" w:author="Mate" w:date="2022-05-12T17:3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65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566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567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68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и </w:t>
        </w:r>
      </w:ins>
      <m:oMath>
        <m:sSub>
          <m:sSubPr>
            <m:ctrlPr>
              <w:ins w:id="569" w:author="Mate" w:date="2022-05-12T17:3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70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571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  <m:r>
          <w:ins w:id="572" w:author="Mate" w:date="2022-05-12T17:37:00Z">
            <w:rPr>
              <w:rFonts w:ascii="Cambria Math" w:hAnsi="Cambria Math" w:cs="Times New Roman"/>
              <w:color w:val="000000"/>
              <w:sz w:val="28"/>
              <w:szCs w:val="28"/>
            </w:rPr>
            <m:t>=α-</m:t>
          </w:ins>
        </m:r>
        <m:sSub>
          <m:sSubPr>
            <m:ctrlPr>
              <w:ins w:id="573" w:author="Mate" w:date="2022-05-12T17:3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74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575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576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77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«a» и «b» соответствуют «1» и «2» соответственно</w:t>
        </w:r>
      </w:ins>
      <w:ins w:id="578" w:author="Mate" w:date="2022-05-12T17:39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7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.</w:t>
        </w:r>
      </w:ins>
      <w:ins w:id="580" w:author="Mate" w:date="2022-05-12T17:40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58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>Применен</w:t>
        </w:r>
      </w:ins>
      <w:ins w:id="584" w:author="Mate" w:date="2022-05-12T17:41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586" w:author="Mate" w:date="2022-05-12T17:42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588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9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90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lastRenderedPageBreak/>
          <w:t>ура</w:t>
        </w:r>
      </w:ins>
      <w:ins w:id="591" w:author="Mate" w:date="2022-05-12T17:40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9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внени</w:t>
        </w:r>
      </w:ins>
      <w:ins w:id="593" w:author="Mate" w:date="2022-05-12T17:42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9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595" w:author="Mate" w:date="2022-05-12T17:40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9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3.2</w:t>
        </w:r>
      </w:ins>
      <w:ins w:id="597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98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для </w:t>
        </w:r>
      </w:ins>
      <w:ins w:id="599" w:author="Mate" w:date="2022-05-12T17:41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скачка вдоль</w:t>
        </w:r>
      </w:ins>
      <w:ins w:id="601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2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SB и RB система из 10 определяющих уравнений содержит 15 параметров, а именно M0, M1, M2, c0, c1, c2, ρ0, ρ1, ρ2, p0, p1, p2, βs, βr и</w:t>
        </w:r>
      </w:ins>
      <w:ins w:id="603" w:author="Mate" w:date="2022-05-12T21:06:00Z">
        <w:r w:rsidR="00EC3E4C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m:oMath>
        <m:sSub>
          <m:sSubPr>
            <m:ctrlPr>
              <w:ins w:id="605" w:author="Mate" w:date="2022-05-12T21:06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606" w:author="Mate" w:date="2022-05-12T21:0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607" w:author="Mate" w:date="2022-05-12T21:0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608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9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. Для заданных условий набегающего потока </w:t>
        </w:r>
      </w:ins>
      <w:ins w:id="610" w:author="Mate" w:date="2022-05-12T17:42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параметры </w:t>
        </w:r>
      </w:ins>
      <w:ins w:id="61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>M0, c0, ρ0 и p0</w:t>
        </w:r>
      </w:ins>
      <w:ins w:id="614" w:author="Mate" w:date="2022-05-12T17:42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616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7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остальные 10 параметров могут быть определены с </w:t>
        </w:r>
      </w:ins>
      <w:ins w:id="618" w:author="Mate" w:date="2022-05-12T17:43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через</w:t>
        </w:r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621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2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θs. Используя уравнение </w:t>
        </w:r>
      </w:ins>
      <w:ins w:id="623" w:author="Mate" w:date="2022-05-12T17:43:00Z">
        <w:r w:rsidR="00C95879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3.1</w:t>
        </w:r>
      </w:ins>
      <w:ins w:id="625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6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получаем</w:t>
        </w:r>
      </w:ins>
      <w:ins w:id="627" w:author="Mate" w:date="2022-05-12T17:44:00Z">
        <w:r w:rsidR="000E0598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m:oMath>
        <m:acc>
          <m:accPr>
            <m:ctrlPr>
              <w:ins w:id="629" w:author="Mate" w:date="2022-05-12T17:44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accPr>
          <m:e>
            <m:sSub>
              <m:sSubPr>
                <m:ctrlPr>
                  <w:ins w:id="630" w:author="Mate" w:date="2022-05-12T17:4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w:ins>
                </m:ctrlPr>
              </m:sSubPr>
              <m:e>
                <m:r>
                  <w:ins w:id="631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ϕ</m:t>
                  </w:ins>
                </m:r>
              </m:e>
              <m:sub>
                <m:r>
                  <w:ins w:id="632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SB</m:t>
                  </w:ins>
                </m:r>
              </m:sub>
            </m:sSub>
          </m:e>
        </m:acc>
      </m:oMath>
      <w:ins w:id="633" w:author="Mate" w:date="2022-05-12T17:44:00Z">
        <w:r w:rsidR="000E0598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3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  <w:r w:rsidR="000E0598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3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и </w:t>
        </w:r>
      </w:ins>
      <m:oMath>
        <m:acc>
          <m:accPr>
            <m:ctrlPr>
              <w:ins w:id="636" w:author="Mate" w:date="2022-05-12T17:44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accPr>
          <m:e>
            <m:sSub>
              <m:sSubPr>
                <m:ctrlPr>
                  <w:ins w:id="637" w:author="Mate" w:date="2022-05-12T17:4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w:ins>
                </m:ctrlPr>
              </m:sSubPr>
              <m:e>
                <m:r>
                  <w:ins w:id="638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ϕ</m:t>
                  </w:ins>
                </m:r>
              </m:e>
              <m:sub>
                <m:r>
                  <w:ins w:id="639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RB</m:t>
                  </w:ins>
                </m:r>
              </m:sub>
            </m:sSub>
          </m:e>
        </m:acc>
      </m:oMath>
      <w:ins w:id="640" w:author="Mate" w:date="2022-05-12T17:44:00Z">
        <w:r w:rsidR="000E0598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w:ins w:id="64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>в зависимости только от θs</w:t>
        </w:r>
      </w:ins>
      <w:ins w:id="644" w:author="Mate" w:date="2022-05-12T17:44:00Z">
        <w:r w:rsidR="000E0598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.</w:t>
        </w:r>
      </w:ins>
    </w:p>
    <w:p w14:paraId="0460B060" w14:textId="38A6E537" w:rsidR="00EA2FDA" w:rsidRPr="00D41A3E" w:rsidRDefault="00EA2FDA" w:rsidP="00C73A41">
      <w:pPr>
        <w:suppressAutoHyphens w:val="0"/>
        <w:spacing w:after="0" w:line="360" w:lineRule="auto"/>
        <w:jc w:val="both"/>
        <w:rPr>
          <w:ins w:id="646" w:author="Mate" w:date="2022-05-12T17:58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647" w:author="Mate" w:date="2022-05-13T00:05:00Z">
            <w:rPr>
              <w:ins w:id="648" w:author="Mate" w:date="2022-05-12T17:58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649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Размер (площадь)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1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Ω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</w:t>
        </w:r>
      </w:ins>
      <w:ins w:id="653" w:author="Mate" w:date="2022-05-12T17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«</w:t>
        </w:r>
      </w:ins>
      <w:ins w:id="655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разделите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льного пузыр</w:t>
        </w:r>
      </w:ins>
      <w:ins w:id="658" w:author="Mate" w:date="2022-05-12T17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660" w:author="Mate" w:date="2022-05-12T17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»</w:t>
        </w:r>
      </w:ins>
      <w:ins w:id="662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аппроксимированного треугольником, считается постоянным для всех возможных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4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при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8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заданных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M0,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0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α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2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температуре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стенки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Tw.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8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Это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0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априорное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2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допущение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состоит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в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8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том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0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что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2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масса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жидкости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в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8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отрывном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0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пузыре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2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Π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=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4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ρ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s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6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Ω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8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пропорциональна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710" w:author="Mate" w:date="2022-05-12T17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увеличению</w:t>
        </w:r>
      </w:ins>
      <w:ins w:id="712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давле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ния p1(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6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s</w:t>
        </w:r>
      </w:ins>
      <w:ins w:id="718" w:author="Mate" w:date="2022-05-12T17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)</w:t>
        </w:r>
      </w:ins>
      <w:ins w:id="720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2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так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как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плотность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728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пузыря</w:t>
        </w:r>
      </w:ins>
      <w:ins w:id="730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𝜌𝑠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=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𝛾𝑀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20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𝑝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1/ 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𝑇𝑤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пропорционально p1. Это дает физическое представление о том, что чем </w:t>
        </w:r>
      </w:ins>
      <w:ins w:id="736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выше значение</w:t>
        </w:r>
      </w:ins>
      <w:ins w:id="738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p1, тем больше жидкости содержит разделительный пузыр</w:t>
        </w:r>
      </w:ins>
      <w:ins w:id="740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ь</w:t>
        </w:r>
      </w:ins>
      <w:ins w:id="742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. Исходя из этого предположения, LSB и LRB можно рассчитать по геометрическим соотношениям</w:t>
        </w:r>
      </w:ins>
      <w:ins w:id="744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:</w:t>
        </w:r>
      </w:ins>
    </w:p>
    <w:p w14:paraId="52025F9C" w14:textId="14DC7B32" w:rsidR="00EA2FDA" w:rsidRPr="00D41A3E" w:rsidRDefault="00EA2FDA" w:rsidP="00C73A41">
      <w:pPr>
        <w:suppressAutoHyphens w:val="0"/>
        <w:spacing w:after="0" w:line="360" w:lineRule="auto"/>
        <w:jc w:val="both"/>
        <w:rPr>
          <w:ins w:id="746" w:author="Mate" w:date="2022-05-12T18:03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747" w:author="Mate" w:date="2022-05-13T00:05:00Z">
            <w:rPr>
              <w:ins w:id="748" w:author="Mate" w:date="2022-05-12T18:03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749" w:author="Mate" w:date="2022-05-12T17:59:00Z">
        <w:r w:rsidRPr="00D41A3E"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lang w:eastAsia="ru-RU"/>
            <w:rPrChange w:id="750" w:author="Mate" w:date="2022-05-13T00:05:00Z">
              <w:rPr>
                <w:rFonts w:ascii="Lora" w:eastAsia="Times New Roman" w:hAnsi="Lora" w:cs="Times New Roman"/>
                <w:noProof/>
                <w:color w:val="000000"/>
                <w:sz w:val="28"/>
                <w:szCs w:val="28"/>
                <w:lang w:eastAsia="ru-RU"/>
              </w:rPr>
            </w:rPrChange>
          </w:rPr>
          <w:drawing>
            <wp:inline distT="0" distB="0" distL="0" distR="0" wp14:anchorId="5BFF8AB6" wp14:editId="75793DD5">
              <wp:extent cx="4876800" cy="1114425"/>
              <wp:effectExtent l="0" t="0" r="0" b="9525"/>
              <wp:docPr id="31" name="Picture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6800" cy="1114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6997145" w14:textId="6B127D87" w:rsidR="00502625" w:rsidRPr="00D41A3E" w:rsidRDefault="00502625" w:rsidP="00C73A41">
      <w:pPr>
        <w:suppressAutoHyphens w:val="0"/>
        <w:spacing w:after="0" w:line="360" w:lineRule="auto"/>
        <w:jc w:val="both"/>
        <w:rPr>
          <w:ins w:id="751" w:author="Mate" w:date="2022-05-12T18:05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752" w:author="Mate" w:date="2022-05-13T00:05:00Z">
            <w:rPr>
              <w:ins w:id="753" w:author="Mate" w:date="2022-05-12T18:05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754" w:author="Mate" w:date="2022-05-12T18:0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Теперь можем </w:t>
        </w:r>
      </w:ins>
      <w:ins w:id="756" w:author="Mate" w:date="2022-05-12T18:0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посчитать полную диссипацию </w:t>
        </w:r>
      </w:ins>
    </w:p>
    <w:p w14:paraId="3F668646" w14:textId="616905E0" w:rsidR="00502625" w:rsidRPr="00D41A3E" w:rsidRDefault="00502625" w:rsidP="00C73A41">
      <w:pPr>
        <w:suppressAutoHyphens w:val="0"/>
        <w:spacing w:after="0" w:line="360" w:lineRule="auto"/>
        <w:jc w:val="both"/>
        <w:rPr>
          <w:ins w:id="758" w:author="Mate" w:date="2022-05-12T18:05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759" w:author="Mate" w:date="2022-05-13T00:05:00Z">
            <w:rPr>
              <w:ins w:id="760" w:author="Mate" w:date="2022-05-12T18:05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761" w:author="Mate" w:date="2022-05-12T18:05:00Z">
        <w:r w:rsidRPr="00D41A3E"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lang w:eastAsia="ru-RU"/>
            <w:rPrChange w:id="762" w:author="Mate" w:date="2022-05-13T00:05:00Z">
              <w:rPr>
                <w:rFonts w:ascii="Lora" w:eastAsia="Times New Roman" w:hAnsi="Lora" w:cs="Times New Roman"/>
                <w:noProof/>
                <w:color w:val="000000"/>
                <w:sz w:val="28"/>
                <w:szCs w:val="28"/>
                <w:lang w:eastAsia="ru-RU"/>
              </w:rPr>
            </w:rPrChange>
          </w:rPr>
          <w:drawing>
            <wp:inline distT="0" distB="0" distL="0" distR="0" wp14:anchorId="5FDC8720" wp14:editId="2A38C48C">
              <wp:extent cx="2428875" cy="381000"/>
              <wp:effectExtent l="0" t="0" r="9525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8875" cy="381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0886A2" w14:textId="5C860AB4" w:rsidR="00502625" w:rsidRPr="00D41A3E" w:rsidRDefault="00EC3E4C">
      <w:pPr>
        <w:suppressAutoHyphens w:val="0"/>
        <w:spacing w:after="0" w:line="360" w:lineRule="auto"/>
        <w:jc w:val="both"/>
        <w:rPr>
          <w:ins w:id="763" w:author="Mate" w:date="2022-05-12T17:33:00Z"/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  <w:rPrChange w:id="764" w:author="Mate" w:date="2022-05-13T00:05:00Z">
            <w:rPr>
              <w:ins w:id="765" w:author="Mate" w:date="2022-05-12T17:33:00Z"/>
              <w:rFonts w:ascii="Times New Roman" w:eastAsia="Times New Roman" w:hAnsi="Times New Roman" w:cs="Times New Roman"/>
              <w:color w:val="000000"/>
              <w:sz w:val="27"/>
              <w:szCs w:val="27"/>
              <w:lang w:eastAsia="ru-RU"/>
            </w:rPr>
          </w:rPrChange>
        </w:rPr>
        <w:pPrChange w:id="766" w:author="Mate" w:date="2022-05-12T17:34:00Z">
          <w:pPr>
            <w:suppressAutoHyphens w:val="0"/>
            <w:spacing w:after="0" w:line="420" w:lineRule="atLeast"/>
          </w:pPr>
        </w:pPrChange>
      </w:pPr>
      <w:ins w:id="767" w:author="Mate" w:date="2022-05-12T21:0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6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Дня нахождения минимума</w:t>
        </w:r>
      </w:ins>
      <w:ins w:id="769" w:author="Mate" w:date="2022-05-12T21:0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7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771" w:author="Mate" w:date="2022-05-12T21:0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7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ну</w:t>
        </w:r>
      </w:ins>
      <w:ins w:id="773" w:author="Mate" w:date="2022-05-12T21:0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7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ж</w:t>
        </w:r>
      </w:ins>
      <w:ins w:id="775" w:author="Mate" w:date="2022-05-12T21:0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7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но, чтоб было вы</w:t>
        </w:r>
      </w:ins>
      <w:ins w:id="777" w:author="Mate" w:date="2022-05-12T21:0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7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полнено два условия: </w:t>
        </w:r>
      </w:ins>
      <m:oMath>
        <m:f>
          <m:fPr>
            <m:ctrlPr>
              <w:ins w:id="779" w:author="Mate" w:date="2022-05-12T21:02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fPr>
          <m:num>
            <m:r>
              <w:ins w:id="780" w:author="Mate" w:date="2022-05-12T21:02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r>
              <w:ins w:id="781" w:author="Mate" w:date="2022-05-12T21:03:00Z"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w:ins>
            </m:r>
          </m:num>
          <m:den>
            <m:r>
              <w:ins w:id="782" w:author="Mate" w:date="2022-05-12T21:02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783" w:author="Mate" w:date="2022-05-12T21:03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784" w:author="Mate" w:date="2022-05-12T21:03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w:ins>
                </m:r>
              </m:e>
              <m:sub>
                <m:r>
                  <w:ins w:id="785" w:author="Mate" w:date="2022-05-12T21:03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</m:t>
                  </w:ins>
                </m:r>
              </m:sub>
            </m:sSub>
          </m:den>
        </m:f>
        <m:r>
          <w:ins w:id="786" w:author="Mate" w:date="2022-05-12T21:03:00Z"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=0</m:t>
          </w:ins>
        </m:r>
      </m:oMath>
      <w:ins w:id="787" w:author="Mate" w:date="2022-05-12T21:0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8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8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и </w:t>
        </w:r>
      </w:ins>
      <m:oMath>
        <m:f>
          <m:fPr>
            <m:ctrlPr>
              <w:ins w:id="790" w:author="Mate" w:date="2022-05-12T21:03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fPr>
          <m:num>
            <m:sSup>
              <m:sSupPr>
                <m:ctrlPr>
                  <w:ins w:id="791" w:author="Mate" w:date="2022-05-12T21:0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pPr>
              <m:e>
                <m:r>
                  <w:ins w:id="792" w:author="Mate" w:date="2022-05-12T21:0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∂</m:t>
                  </w:ins>
                </m:r>
              </m:e>
              <m:sup>
                <m:r>
                  <w:ins w:id="793" w:author="Mate" w:date="2022-05-12T21:0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w:ins>
                </m:r>
              </m:sup>
            </m:sSup>
            <m:r>
              <w:ins w:id="794" w:author="Mate" w:date="2022-05-12T21:04:00Z"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w:ins>
            </m:r>
          </m:num>
          <m:den>
            <m:r>
              <w:ins w:id="795" w:author="Mate" w:date="2022-05-12T21:03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p>
              <m:sSupPr>
                <m:ctrlPr>
                  <w:ins w:id="796" w:author="Mate" w:date="2022-05-12T21:0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pPr>
              <m:e>
                <m:r>
                  <w:ins w:id="797" w:author="Mate" w:date="2022-05-12T21:04:00Z"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w:ins>
                </m:r>
              </m:e>
              <m:sup>
                <m:r>
                  <w:ins w:id="798" w:author="Mate" w:date="2022-05-12T21:0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w:ins>
                </m:r>
              </m:sup>
            </m:sSup>
          </m:den>
        </m:f>
        <m:r>
          <w:ins w:id="799" w:author="Mate" w:date="2022-05-12T21:04:00Z"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  <w:rPrChange w:id="800" w:author="Mate" w:date="2022-05-13T00:05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</w:rPrChange>
            </w:rPr>
            <m:t>&gt;0</m:t>
          </w:ins>
        </m:r>
      </m:oMath>
      <w:ins w:id="801" w:author="Mate" w:date="2022-05-12T21:0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0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.</w:t>
        </w:r>
      </w:ins>
    </w:p>
    <w:p w14:paraId="59B7DF73" w14:textId="06410F5A" w:rsidR="00C73A41" w:rsidRDefault="00C73A41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03" w:author="Mate" w:date="2022-05-12T17:33:00Z"/>
          <w:rFonts w:ascii="Lora" w:hAnsi="Lora"/>
          <w:color w:val="000000"/>
          <w:sz w:val="28"/>
          <w:szCs w:val="28"/>
        </w:rPr>
      </w:pPr>
    </w:p>
    <w:p w14:paraId="08F69790" w14:textId="77777777" w:rsidR="00C73A41" w:rsidRPr="002D1F29" w:rsidRDefault="00C73A41" w:rsidP="002F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04" w:author="Mate" w:date="2022-05-12T17:21:00Z"/>
          <w:rFonts w:ascii="Lora" w:hAnsi="Lora"/>
          <w:color w:val="000000"/>
          <w:sz w:val="28"/>
          <w:szCs w:val="28"/>
        </w:rPr>
      </w:pPr>
    </w:p>
    <w:p w14:paraId="624B140A" w14:textId="24C26B42" w:rsidR="005E7DB0" w:rsidRDefault="005E7DB0" w:rsidP="0002339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05" w:author="Mate" w:date="2022-05-12T21:05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ins w:id="806" w:author="Mate" w:date="2022-05-12T17:11:00Z">
        <w:r w:rsidRPr="00023396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rPrChange w:id="807" w:author="Mate" w:date="2022-05-12T17:21:00Z">
              <w:rPr/>
            </w:rPrChange>
          </w:rPr>
          <w:t>Численная модель расчета углов</w:t>
        </w:r>
      </w:ins>
    </w:p>
    <w:p w14:paraId="5199801E" w14:textId="5FAAC907" w:rsidR="00EC3E4C" w:rsidRPr="00D41A3E" w:rsidRDefault="00EC3E4C" w:rsidP="00EC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08" w:author="Mate" w:date="2022-05-12T21:10:00Z"/>
          <w:rFonts w:ascii="Times New Roman" w:eastAsia="Times New Roman" w:hAnsi="Times New Roman" w:cs="Times New Roman"/>
          <w:color w:val="000000"/>
          <w:sz w:val="28"/>
          <w:szCs w:val="28"/>
          <w:rPrChange w:id="809" w:author="Mate" w:date="2022-05-13T00:05:00Z">
            <w:rPr>
              <w:ins w:id="810" w:author="Mate" w:date="2022-05-12T21:10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</w:pPr>
      <w:ins w:id="811" w:author="Mate" w:date="2022-05-12T21:0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1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У теоретической модели есть недостаток, что нельзя явно выразить все </w:t>
        </w:r>
      </w:ins>
      <w:ins w:id="813" w:author="Mate" w:date="2022-05-12T21:0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1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неизвестные через </w:t>
        </w:r>
      </w:ins>
      <m:oMath>
        <m:sSub>
          <m:sSubPr>
            <m:ctrlPr>
              <w:ins w:id="815" w:author="Mate" w:date="2022-05-12T21:0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16" w:author="Mate" w:date="2022-05-12T21:0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17" w:author="Mate" w:date="2022-05-12T21:0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18" w:author="Mate" w:date="2022-05-12T21:12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1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из системы 3.2</w:t>
        </w:r>
      </w:ins>
      <w:ins w:id="820" w:author="Mate" w:date="2022-05-12T21:07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2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Из-за этого проблематично следовать </w:t>
        </w:r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2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lastRenderedPageBreak/>
          <w:t xml:space="preserve">описанному выше алгоритму. Даже при условии, что тригонометрические функции мы </w:t>
        </w:r>
      </w:ins>
      <w:ins w:id="823" w:author="Mate" w:date="2022-05-12T21:13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2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разложим в ряд Тейлора низкого порядка</w:t>
        </w:r>
      </w:ins>
      <w:ins w:id="825" w:author="Mate" w:date="2022-05-12T21:08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2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,</w:t>
        </w:r>
      </w:ins>
      <w:ins w:id="827" w:author="Mate" w:date="2022-05-12T21:13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2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все равно</w:t>
        </w:r>
      </w:ins>
      <w:ins w:id="829" w:author="Mate" w:date="2022-05-12T21:08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3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система остается неразрешимой</w:t>
        </w:r>
      </w:ins>
      <w:ins w:id="831" w:author="Mate" w:date="2022-05-12T21:09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3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, так как нельзя</w:t>
        </w:r>
      </w:ins>
      <w:ins w:id="833" w:author="Mate" w:date="2022-05-12T21:13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3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будет</w:t>
        </w:r>
      </w:ins>
      <w:ins w:id="835" w:author="Mate" w:date="2022-05-12T21:09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3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явно в</w:t>
        </w:r>
      </w:ins>
      <w:ins w:id="837" w:author="Mate" w:date="2022-05-12T21:10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3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ыразить параметры через </w:t>
        </w:r>
      </w:ins>
      <m:oMath>
        <m:sSub>
          <m:sSubPr>
            <m:ctrlPr>
              <w:ins w:id="839" w:author="Mate" w:date="2022-05-12T21:10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40" w:author="Mate" w:date="2022-05-12T21:1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41" w:author="Mate" w:date="2022-05-12T21:1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42" w:author="Mate" w:date="2022-05-12T21:10:00Z">
        <w:r w:rsidR="008C73F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4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.</w:t>
        </w:r>
      </w:ins>
    </w:p>
    <w:p w14:paraId="4F2D2C9A" w14:textId="30EE9CD4" w:rsidR="00C05CB5" w:rsidRPr="00D41A3E" w:rsidRDefault="008C73F6" w:rsidP="00EA5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44" w:author="Mate" w:date="2022-05-12T23:02:00Z"/>
          <w:rFonts w:ascii="Times New Roman" w:eastAsia="Times New Roman" w:hAnsi="Times New Roman" w:cs="Times New Roman"/>
          <w:color w:val="000000"/>
          <w:sz w:val="28"/>
          <w:szCs w:val="28"/>
          <w:rPrChange w:id="845" w:author="Mate" w:date="2022-05-13T00:05:00Z">
            <w:rPr>
              <w:ins w:id="846" w:author="Mate" w:date="2022-05-12T23:02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</w:pPr>
      <w:ins w:id="847" w:author="Mate" w:date="2022-05-12T21:1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4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В текущей работе предлагается следующий вариант действий. </w:t>
        </w:r>
      </w:ins>
      <w:ins w:id="849" w:author="Mate" w:date="2022-05-12T21:13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Предлопожим, </w:t>
        </w:r>
      </w:ins>
      <w:ins w:id="851" w:author="Mate" w:date="2022-05-12T21:14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что мы смогли выразить </w:t>
        </w:r>
      </w:ins>
      <m:oMath>
        <m:sSub>
          <m:sSubPr>
            <m:ctrlPr>
              <w:ins w:id="853" w:author="Mate" w:date="2022-05-12T21:14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54" w:author="Mate" w:date="2022-05-12T21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855" w:author="Mate" w:date="2022-05-12T21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56" w:author="Mate" w:date="2022-05-12T21:14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как функцию от </w:t>
        </w:r>
      </w:ins>
      <m:oMath>
        <m:sSub>
          <m:sSubPr>
            <m:ctrlPr>
              <w:ins w:id="858" w:author="Mate" w:date="2022-05-12T21:1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59" w:author="Mate" w:date="2022-05-12T21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60" w:author="Mate" w:date="2022-05-12T21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61" w:author="Mate" w:date="2022-05-12T21:15:00Z">
        <w:r w:rsidR="00595696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6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Тогда мы можем выразить </w:t>
        </w:r>
      </w:ins>
      <m:oMath>
        <m:sSub>
          <m:sSubPr>
            <m:ctrlPr>
              <w:ins w:id="863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64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w:ins>
            </m:r>
          </m:e>
          <m:sub>
            <m:r>
              <w:ins w:id="865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66" w:author="Mate" w:date="2022-05-12T21:17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67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68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w:ins>
            </m:r>
          </m:e>
          <m:sub>
            <m:r>
              <w:ins w:id="869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70" w:author="Mate" w:date="2022-05-12T21:16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71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72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ρ</m:t>
              </w:ins>
            </m:r>
          </m:e>
          <m:sub>
            <m:r>
              <w:ins w:id="873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74" w:author="Mate" w:date="2022-05-12T21:16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75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76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p</m:t>
              </w:ins>
            </m:r>
          </m:e>
          <m:sub>
            <m:r>
              <w:ins w:id="877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78" w:author="Mate" w:date="2022-05-12T21:17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79" w:author="Mate" w:date="2022-05-12T21:17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80" w:author="Mate" w:date="2022-05-12T21:17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81" w:author="Mate" w:date="2022-05-12T21:17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882" w:author="Mate" w:date="2022-05-12T21:17:00Z"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8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8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через </w:t>
        </w:r>
      </w:ins>
      <m:oMath>
        <m:sSub>
          <m:sSubPr>
            <m:ctrlPr>
              <w:ins w:id="885" w:author="Mate" w:date="2022-05-12T21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86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87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88" w:author="Mate" w:date="2022-05-12T21:18:00Z"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8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Дальше предлопожим, что мы смогли выразить </w:t>
        </w:r>
      </w:ins>
      <m:oMath>
        <m:sSub>
          <m:sSubPr>
            <m:ctrlPr>
              <w:ins w:id="890" w:author="Mate" w:date="2022-05-12T21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91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892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893" w:author="Mate" w:date="2022-05-12T21:18:00Z"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9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как функцию от </w:t>
        </w:r>
      </w:ins>
      <m:oMath>
        <m:sSub>
          <m:sSubPr>
            <m:ctrlPr>
              <w:ins w:id="895" w:author="Mate" w:date="2022-05-12T21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96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97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898" w:author="Mate" w:date="2022-05-12T21:19:00Z"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9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. </w:t>
        </w:r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0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Тогда мы уже можем выразить оставшиеся переменные выразить через </w:t>
        </w:r>
      </w:ins>
      <m:oMath>
        <m:sSub>
          <m:sSubPr>
            <m:ctrlPr>
              <w:ins w:id="901" w:author="Mate" w:date="2022-05-12T21:19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02" w:author="Mate" w:date="2022-05-12T21:19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903" w:author="Mate" w:date="2022-05-12T21:19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904" w:author="Mate" w:date="2022-05-12T21:19:00Z"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0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Следовательно </w:t>
        </w:r>
      </w:ins>
      <w:ins w:id="906" w:author="Mate" w:date="2022-05-12T21:20:00Z">
        <w:r w:rsidR="00DE3120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0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все переменные выражены и можем найти минимум. Тогда предлагается собрать двумерную сетку </w:t>
        </w:r>
      </w:ins>
      <w:ins w:id="908" w:author="Mate" w:date="2022-05-12T21:22:00Z">
        <w:r w:rsidR="009378F7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0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(</w:t>
        </w:r>
      </w:ins>
      <m:oMath>
        <m:sSub>
          <m:sSubPr>
            <m:ctrlPr>
              <w:ins w:id="910" w:author="Mate" w:date="2022-05-12T21:22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11" w:author="Mate" w:date="2022-05-12T21:22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912" w:author="Mate" w:date="2022-05-12T21:22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  <m:r>
          <w:ins w:id="913" w:author="Mate" w:date="2022-05-12T21:22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, </m:t>
          </w:ins>
        </m:r>
        <m:sSub>
          <m:sSubPr>
            <m:ctrlPr>
              <w:ins w:id="914" w:author="Mate" w:date="2022-05-12T21:23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15" w:author="Mate" w:date="2022-05-12T21:23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916" w:author="Mate" w:date="2022-05-12T21:23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917" w:author="Mate" w:date="2022-05-12T21:22:00Z">
        <w:r w:rsidR="009378F7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1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)</w:t>
        </w:r>
      </w:ins>
      <w:ins w:id="919" w:author="Mate" w:date="2022-05-12T23:04:00Z">
        <w:r w:rsidR="00C01F3F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C01F3F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с шагом </w:t>
        </w:r>
        <w:r w:rsidR="00C01F3F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  <w:rPrChange w:id="92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delt</w:t>
        </w:r>
      </w:ins>
      <w:ins w:id="923" w:author="Mate" w:date="2022-05-12T23:05:00Z">
        <w:r w:rsidR="00C01F3F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  <w:rPrChange w:id="92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a</w:t>
        </w:r>
      </w:ins>
      <w:ins w:id="925" w:author="Mate" w:date="2022-05-12T22:28:00Z"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. </w:t>
        </w:r>
      </w:ins>
      <w:ins w:id="927" w:author="Mate" w:date="2022-05-12T22:31:00Z"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Нарисуем график зависимости </w:t>
        </w:r>
      </w:ins>
      <m:oMath>
        <m:r>
          <w:ins w:id="929" w:author="Mate" w:date="2022-05-12T23:59:00Z">
            <w:rPr>
              <w:rFonts w:ascii="Cambria Math" w:hAnsi="Cambria Math" w:cs="Times New Roman"/>
              <w:color w:val="000000"/>
              <w:sz w:val="28"/>
              <w:szCs w:val="28"/>
            </w:rPr>
            <m:t>θ</m:t>
          </w:ins>
        </m:r>
      </m:oMath>
      <w:ins w:id="930" w:author="Mate" w:date="2022-05-12T22:32:00Z"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</w:t>
        </w:r>
      </w:ins>
      <w:ins w:id="932" w:author="Mate" w:date="2022-05-12T23:59:00Z">
        <w:r w:rsidR="003217F2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от </w:t>
        </w:r>
      </w:ins>
      <m:oMath>
        <m:r>
          <w:ins w:id="934" w:author="Mate" w:date="2022-05-12T22:32:00Z">
            <w:rPr>
              <w:rFonts w:ascii="Cambria Math" w:hAnsi="Cambria Math" w:cs="Times New Roman"/>
              <w:color w:val="000000"/>
              <w:sz w:val="28"/>
              <w:szCs w:val="28"/>
            </w:rPr>
            <m:t>β</m:t>
          </w:ins>
        </m:r>
      </m:oMath>
      <w:ins w:id="935" w:author="Mate" w:date="2022-05-12T22:32:00Z"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. </w:t>
        </w:r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Можем </w:t>
        </w:r>
      </w:ins>
      <w:ins w:id="938" w:author="Mate" w:date="2022-05-12T22:33:00Z"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заметить, что нас интересует интервал от 0 до </w:t>
        </w:r>
      </w:ins>
      <m:oMath>
        <m:f>
          <m:fPr>
            <m:ctrlPr>
              <w:ins w:id="940" w:author="Mate" w:date="2022-05-12T22:33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941" w:author="Mate" w:date="2022-05-12T22:33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π</m:t>
              </w:ins>
            </m:r>
          </m:num>
          <m:den>
            <m:r>
              <w:ins w:id="942" w:author="Mate" w:date="2022-05-12T22:33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w:ins>
            </m:r>
          </m:den>
        </m:f>
      </m:oMath>
      <w:ins w:id="943" w:author="Mate" w:date="2022-05-12T22:33:00Z">
        <w:r w:rsidR="00C05CB5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4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.</w:t>
        </w:r>
      </w:ins>
    </w:p>
    <w:p w14:paraId="50F7C670" w14:textId="5C48850B" w:rsidR="00EA5875" w:rsidRPr="00D41A3E" w:rsidRDefault="00EA5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945" w:author="Mate" w:date="2022-05-12T22:34:00Z"/>
          <w:rFonts w:ascii="Times New Roman" w:eastAsia="Times New Roman" w:hAnsi="Times New Roman" w:cs="Times New Roman"/>
          <w:color w:val="000000"/>
          <w:sz w:val="28"/>
          <w:szCs w:val="28"/>
          <w:rPrChange w:id="946" w:author="Mate" w:date="2022-05-13T00:05:00Z">
            <w:rPr>
              <w:ins w:id="947" w:author="Mate" w:date="2022-05-12T22:34:00Z"/>
            </w:rPr>
          </w:rPrChange>
        </w:rPr>
        <w:pPrChange w:id="948" w:author="Mate" w:date="2022-05-12T23:02:00Z">
          <w:pPr/>
        </w:pPrChange>
      </w:pPr>
      <w:ins w:id="949" w:author="Mate" w:date="2022-05-12T23:03:00Z">
        <w:r w:rsidRPr="00D41A3E"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rPrChange w:id="950" w:author="Mate" w:date="2022-05-13T00:05:00Z">
              <w:rPr>
                <w:rFonts w:ascii="Lora" w:eastAsia="Times New Roman" w:hAnsi="Lora" w:cs="Times New Roman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287EE9BA" wp14:editId="58366637">
              <wp:extent cx="4868334" cy="3245732"/>
              <wp:effectExtent l="0" t="0" r="0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6281" cy="32710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951" w:author="Mate" w:date="2022-05-12T23:57:00Z">
        <w:r w:rsidR="00EE0BDA"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5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Рис. 3</w:t>
        </w:r>
      </w:ins>
    </w:p>
    <w:p w14:paraId="59F149D5" w14:textId="2E03F248" w:rsidR="00860B7B" w:rsidRPr="00D41A3E" w:rsidRDefault="00860B7B" w:rsidP="00D41A3E">
      <w:pPr>
        <w:spacing w:line="360" w:lineRule="auto"/>
        <w:jc w:val="both"/>
        <w:rPr>
          <w:ins w:id="953" w:author="Mate" w:date="2022-05-12T22:49:00Z"/>
          <w:rFonts w:ascii="Times New Roman" w:eastAsia="Times New Roman" w:hAnsi="Times New Roman" w:cs="Times New Roman"/>
          <w:color w:val="000000"/>
          <w:sz w:val="28"/>
          <w:szCs w:val="28"/>
          <w:rPrChange w:id="954" w:author="Mate" w:date="2022-05-13T00:05:00Z">
            <w:rPr>
              <w:ins w:id="955" w:author="Mate" w:date="2022-05-12T22:49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  <w:pPrChange w:id="956" w:author="Mate" w:date="2022-05-13T00:04:00Z">
          <w:pPr/>
        </w:pPrChange>
      </w:pPr>
      <w:ins w:id="957" w:author="Mate" w:date="2022-05-12T22:4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5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На данной сетке </w:t>
        </w:r>
      </w:ins>
      <w:ins w:id="959" w:author="Mate" w:date="2022-05-12T22:4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6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сфитаем значения полной диссипации. Далее начинает отбрасывать все узлы сетки, которые не удовлетворяют </w:t>
        </w:r>
      </w:ins>
      <w:ins w:id="961" w:author="Mate" w:date="2022-05-12T22:4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6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следующим условиям: </w:t>
        </w:r>
      </w:ins>
    </w:p>
    <w:p w14:paraId="68727BC9" w14:textId="784A82CA" w:rsidR="00860B7B" w:rsidRPr="00D41A3E" w:rsidRDefault="001A06FE" w:rsidP="00C05CB5">
      <w:pPr>
        <w:rPr>
          <w:ins w:id="963" w:author="Mate" w:date="2022-05-12T22:55:00Z"/>
          <w:rFonts w:ascii="Times New Roman" w:eastAsia="Times New Roman" w:hAnsi="Times New Roman" w:cs="Times New Roman"/>
          <w:color w:val="000000"/>
          <w:sz w:val="28"/>
          <w:szCs w:val="28"/>
          <w:rPrChange w:id="964" w:author="Mate" w:date="2022-05-13T00:05:00Z">
            <w:rPr>
              <w:ins w:id="965" w:author="Mate" w:date="2022-05-12T22:55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</w:pPr>
      <m:oMathPara>
        <m:oMath>
          <m:d>
            <m:dPr>
              <m:begChr m:val="{"/>
              <m:endChr m:val=""/>
              <m:ctrlPr>
                <w:ins w:id="966" w:author="Mate" w:date="2022-05-12T22:49:00Z"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w:ins>
              </m:ctrlPr>
            </m:dPr>
            <m:e>
              <m:eqArr>
                <m:eqArrPr>
                  <m:ctrlPr>
                    <w:ins w:id="967" w:author="Mate" w:date="2022-05-12T22:49:00Z"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w:ins>
                  </m:ctrlPr>
                </m:eqArrPr>
                <m:e>
                  <m:sSub>
                    <m:sSubPr>
                      <m:ctrlPr>
                        <w:ins w:id="968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69" w:author="Mate" w:date="2022-05-12T22:49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M</m:t>
                        </w:ins>
                      </m:r>
                    </m:e>
                    <m:sub>
                      <m:r>
                        <w:ins w:id="970" w:author="Mate" w:date="2022-05-12T22:49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971" w:author="Mate" w:date="2022-05-12T22:50:00Z"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rPrChange w:id="972" w:author="Mate" w:date="2022-05-13T00:05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rPrChange>
                      </w:rPr>
                      <m:t>&gt;0</m:t>
                    </w:ins>
                  </m:r>
                </m:e>
                <m:e>
                  <m:sSub>
                    <m:sSubPr>
                      <m:ctrlPr>
                        <w:ins w:id="973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74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c</m:t>
                        </w:ins>
                      </m:r>
                    </m:e>
                    <m:sub>
                      <m:r>
                        <w:ins w:id="975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976" w:author="Mate" w:date="2022-05-12T22:50:00Z"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rPrChange w:id="977" w:author="Mate" w:date="2022-05-13T00:05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rPrChange>
                      </w:rPr>
                      <m:t>&gt;0</m:t>
                    </w:ins>
                  </m:r>
                </m:e>
                <m:e>
                  <m:sSub>
                    <m:sSubPr>
                      <m:ctrlPr>
                        <w:ins w:id="978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79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ρ</m:t>
                        </w:ins>
                      </m:r>
                    </m:e>
                    <m:sub>
                      <m:r>
                        <w:ins w:id="980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981" w:author="Mate" w:date="2022-05-12T22:50:00Z"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rPrChange w:id="982" w:author="Mate" w:date="2022-05-13T00:05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rPrChange>
                      </w:rPr>
                      <m:t>&gt;0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ins w:id="983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84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p</m:t>
                        </w:ins>
                      </m:r>
                    </m:e>
                    <m:sub>
                      <m:r>
                        <w:ins w:id="985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986" w:author="Mate" w:date="2022-05-12T22:50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&gt;0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ins w:id="987" w:author="Mate" w:date="2022-05-12T23:58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88" w:author="Mate" w:date="2022-05-12T23:5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β</m:t>
                        </w:ins>
                      </m:r>
                    </m:e>
                    <m:sub>
                      <m:r>
                        <w:ins w:id="989" w:author="Mate" w:date="2022-05-12T23:58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990" w:author="Mate" w:date="2022-05-12T22:53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&gt;</m:t>
                    </w:ins>
                  </m:r>
                  <m:r>
                    <w:ins w:id="991" w:author="Mate" w:date="2022-05-12T22:53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θ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ins w:id="992" w:author="Mate" w:date="2022-05-12T22:54:00Z"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993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θ</m:t>
                        </w:ins>
                      </m:r>
                    </m:e>
                    <m:sub>
                      <m:r>
                        <w:ins w:id="994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</m:t>
                        </w:ins>
                      </m:r>
                    </m:sub>
                  </m:sSub>
                  <m:r>
                    <w:ins w:id="995" w:author="Mate" w:date="2022-05-12T22:55:00Z"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+</m:t>
                    </w:ins>
                  </m:r>
                  <m:sSub>
                    <m:sSubPr>
                      <m:ctrlPr>
                        <w:ins w:id="996" w:author="Mate" w:date="2022-05-12T22:54:00Z"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997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θ</m:t>
                        </w:ins>
                      </m:r>
                    </m:e>
                    <m:sub>
                      <m:r>
                        <w:ins w:id="998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r</m:t>
                        </w:ins>
                      </m:r>
                    </m:sub>
                  </m:sSub>
                  <m:r>
                    <w:ins w:id="999" w:author="Mate" w:date="2022-05-12T22:55:00Z"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=α</m:t>
                    </w:ins>
                  </m:r>
                </m:e>
              </m:eqArr>
            </m:e>
          </m:d>
        </m:oMath>
      </m:oMathPara>
    </w:p>
    <w:p w14:paraId="72E0BC36" w14:textId="76840952" w:rsidR="00C05CB5" w:rsidRPr="00EF4CE0" w:rsidRDefault="000C0C5A" w:rsidP="00D41A3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pPrChange w:id="1000" w:author="Mate" w:date="2022-05-13T00:04:00Z">
          <w:pPr>
            <w:pStyle w:val="ListParagraph"/>
            <w:numPr>
              <w:numId w:val="1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ind w:hanging="360"/>
            <w:jc w:val="both"/>
          </w:pPr>
        </w:pPrChange>
      </w:pPr>
      <w:ins w:id="1001" w:author="Mate" w:date="2022-05-12T22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0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Из оставшихся точек выбираем узел, в котором достигается наименьшее значение полной диссипации. Посл</w:t>
        </w:r>
      </w:ins>
      <w:ins w:id="1003" w:author="Mate" w:date="2022-05-12T22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0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е этого в окрестности этой точки строится сетка с шагом </w:t>
        </w:r>
      </w:ins>
      <w:ins w:id="1005" w:author="Mate" w:date="2022-05-12T22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  <w:rPrChange w:id="100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delta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0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/10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0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и уточняется значение точки минимума. Двух итераций достаточно, так как в рассматриваемой области функцию можно считать монотонной.</w:t>
        </w:r>
      </w:ins>
    </w:p>
    <w:p w14:paraId="545D1379" w14:textId="30A353F7" w:rsidR="00DB61C3" w:rsidDel="005E7DB0" w:rsidRDefault="00DB61C3" w:rsidP="00DB61C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1009" w:author="Mate" w:date="2022-05-12T17:11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del w:id="1010" w:author="Mate" w:date="2022-05-12T17:11:00Z">
        <w:r w:rsidDel="005E7DB0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</w:rPr>
          <w:delText>Численный поиск решения системы</w:delText>
        </w:r>
      </w:del>
    </w:p>
    <w:p w14:paraId="20CB95E5" w14:textId="6A145E06" w:rsidR="00DB61C3" w:rsidRDefault="00DB61C3" w:rsidP="00DB61C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011" w:author="Mate" w:date="2022-05-13T00:03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Результаты расчета</w:t>
      </w:r>
    </w:p>
    <w:p w14:paraId="2A67F06F" w14:textId="44803513" w:rsidR="00D41A3E" w:rsidRDefault="00E8742B" w:rsidP="00D41A3E">
      <w:pPr>
        <w:rPr>
          <w:ins w:id="1012" w:author="Mate" w:date="2022-05-13T11:57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13" w:author="Mate" w:date="2022-05-13T11:42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Если мы рассматриваем </w:t>
        </w:r>
      </w:ins>
      <w:ins w:id="1014" w:author="Mate" w:date="2022-05-13T11:43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модель с ламинарным течением (без турбулетной вязкости), тогда в н</w:t>
        </w:r>
      </w:ins>
      <w:ins w:id="1015" w:author="Mate" w:date="2022-05-13T11:4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екоторые моменты времени мы пролучаем примерно ту конфигурацию, которая </w:t>
        </w:r>
      </w:ins>
      <w:ins w:id="1016" w:author="Mate" w:date="2022-05-13T12:05:00Z">
        <w:r w:rsidR="00EF0410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</w:t>
        </w:r>
      </w:ins>
      <w:ins w:id="1017" w:author="Mate" w:date="2022-05-13T11:4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редставлена в теории. Одна</w:t>
        </w:r>
      </w:ins>
      <w:ins w:id="1018" w:author="Mate" w:date="2022-05-13T12:05:00Z">
        <w:r w:rsidR="00EF0410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ко</w:t>
        </w:r>
      </w:ins>
      <w:ins w:id="1019" w:author="Mate" w:date="2022-05-13T11:4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течение получается нестационарное, и с течением времени </w:t>
        </w:r>
      </w:ins>
      <w:ins w:id="1020" w:author="Mate" w:date="2022-05-13T12:05:00Z">
        <w:r w:rsidR="00EF0410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отрывная область ув</w:t>
        </w:r>
      </w:ins>
      <w:ins w:id="1021" w:author="Mate" w:date="2022-05-13T11:54:00Z">
        <w:r w:rsidR="00D2461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еличивается и двигается к началу пластины. При достижении </w:t>
        </w:r>
      </w:ins>
      <w:ins w:id="1022" w:author="Mate" w:date="2022-05-13T11:55:00Z">
        <w:r w:rsidR="00D2461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начала пластины эта область начинает возващаться</w:t>
        </w:r>
      </w:ins>
      <w:ins w:id="1023" w:author="Mate" w:date="2022-05-13T11:56:00Z">
        <w:r w:rsidR="00D2461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, потом опять увеличиваться и получаютя колебания, а это уже совсем </w:t>
        </w:r>
        <w:r w:rsidR="00A249B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нестационарный процесс.</w:t>
        </w:r>
      </w:ins>
    </w:p>
    <w:p w14:paraId="3B44B087" w14:textId="57266D2E" w:rsidR="00A249B9" w:rsidRDefault="00A249B9" w:rsidP="00D41A3E">
      <w:pPr>
        <w:rPr>
          <w:ins w:id="1024" w:author="Mate" w:date="2022-05-13T11:57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25" w:author="Mate" w:date="2022-05-13T11:57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Выбраны 3 момента времени: </w:t>
        </w:r>
      </w:ins>
    </w:p>
    <w:p w14:paraId="7837603D" w14:textId="797E8BE5" w:rsidR="00A249B9" w:rsidRDefault="00A249B9" w:rsidP="00D41A3E">
      <w:pPr>
        <w:rPr>
          <w:ins w:id="1026" w:author="Mate" w:date="2022-05-13T11:57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27" w:author="Mate" w:date="2022-05-13T11:57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Рис1, рис2, рис3</w:t>
        </w:r>
      </w:ins>
      <w:ins w:id="1028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и углы для каждого момента времени.</w:t>
        </w:r>
      </w:ins>
    </w:p>
    <w:p w14:paraId="6FDCA68C" w14:textId="610947C5" w:rsidR="00A249B9" w:rsidRDefault="00A249B9" w:rsidP="00D41A3E">
      <w:pPr>
        <w:rPr>
          <w:ins w:id="1029" w:author="Mate" w:date="2022-05-13T11:57:00Z"/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32FF3" w14:textId="78C10F12" w:rsidR="00A249B9" w:rsidRDefault="00A249B9" w:rsidP="00D41A3E">
      <w:pPr>
        <w:rPr>
          <w:ins w:id="1030" w:author="Mate" w:date="2022-05-13T12:14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31" w:author="Mate" w:date="2022-05-13T11:57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Численным методом получаются следующие</w:t>
        </w:r>
      </w:ins>
      <w:ins w:id="1032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углы, которые бли</w:t>
        </w:r>
      </w:ins>
      <w:ins w:id="1033" w:author="Mate" w:date="2022-05-13T12:06:00Z">
        <w:r w:rsidR="00EF0410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</w:t>
        </w:r>
      </w:ins>
      <w:ins w:id="1034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ки ко второму моменту времени. </w:t>
        </w:r>
      </w:ins>
    </w:p>
    <w:p w14:paraId="216C1ABB" w14:textId="00DE5E85" w:rsidR="004537B7" w:rsidRDefault="004537B7" w:rsidP="00D41A3E">
      <w:pPr>
        <w:rPr>
          <w:ins w:id="1035" w:author="Mate" w:date="2022-05-13T12:14:00Z"/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CC491" w14:textId="2A5D6C4E" w:rsidR="004537B7" w:rsidRDefault="004537B7" w:rsidP="00D41A3E">
      <w:pPr>
        <w:rPr>
          <w:ins w:id="1036" w:author="Mate" w:date="2022-05-13T11:58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37" w:author="Mate" w:date="2022-05-13T12:1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Полученные углы</w:t>
        </w:r>
      </w:ins>
    </w:p>
    <w:p w14:paraId="1D51F1E6" w14:textId="46B80FC9" w:rsidR="00A249B9" w:rsidRDefault="00A249B9" w:rsidP="00D41A3E">
      <w:pPr>
        <w:rPr>
          <w:ins w:id="1038" w:author="Mate" w:date="2022-05-13T11:58:00Z"/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26F15" w14:textId="13B8DBAE" w:rsidR="00A249B9" w:rsidRDefault="00A249B9" w:rsidP="00D41A3E">
      <w:pPr>
        <w:rPr>
          <w:ins w:id="1039" w:author="Mate" w:date="2022-05-13T12:14:00Z"/>
          <w:rFonts w:ascii="Times New Roman" w:hAnsi="Times New Roman" w:cs="Times New Roman"/>
          <w:sz w:val="28"/>
          <w:szCs w:val="28"/>
        </w:rPr>
      </w:pPr>
      <w:ins w:id="1040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При </w:t>
        </w:r>
      </w:ins>
      <w:ins w:id="1041" w:author="Mate" w:date="2022-05-13T11:59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расчете же турбулентного течения, построенного на модели </w:t>
        </w:r>
      </w:ins>
      <w:ins w:id="1042" w:author="Mate" w:date="2022-05-13T12:02:00Z">
        <w:r w:rsidR="00EF0410" w:rsidRPr="001E7EBF">
          <w:rPr>
            <w:rFonts w:ascii="Times New Roman" w:hAnsi="Times New Roman" w:cs="Times New Roman"/>
            <w:sz w:val="28"/>
            <w:szCs w:val="28"/>
          </w:rPr>
          <w:t>Спаларта-Аллмараса</w:t>
        </w:r>
      </w:ins>
      <w:ins w:id="1043" w:author="Mate" w:date="2022-05-13T12:05:00Z">
        <w:r w:rsidR="00EF0410">
          <w:rPr>
            <w:rFonts w:ascii="Times New Roman" w:hAnsi="Times New Roman" w:cs="Times New Roman"/>
            <w:sz w:val="28"/>
            <w:szCs w:val="28"/>
          </w:rPr>
          <w:t>, область отрыва</w:t>
        </w:r>
      </w:ins>
      <w:ins w:id="1044" w:author="Mate" w:date="2022-05-13T12:06:00Z">
        <w:r w:rsidR="00EF0410">
          <w:rPr>
            <w:rFonts w:ascii="Times New Roman" w:hAnsi="Times New Roman" w:cs="Times New Roman"/>
            <w:sz w:val="28"/>
            <w:szCs w:val="28"/>
          </w:rPr>
          <w:t xml:space="preserve"> су</w:t>
        </w:r>
      </w:ins>
      <w:ins w:id="1045" w:author="Mate" w:date="2022-05-13T12:07:00Z">
        <w:r w:rsidR="00B06243">
          <w:rPr>
            <w:rFonts w:ascii="Times New Roman" w:hAnsi="Times New Roman" w:cs="Times New Roman"/>
            <w:sz w:val="28"/>
            <w:szCs w:val="28"/>
          </w:rPr>
          <w:t>ществует и оно блико к стационарно</w:t>
        </w:r>
      </w:ins>
      <w:ins w:id="1046" w:author="Mate" w:date="2022-05-13T12:13:00Z">
        <w:r w:rsidR="004537B7">
          <w:rPr>
            <w:rFonts w:ascii="Times New Roman" w:hAnsi="Times New Roman" w:cs="Times New Roman"/>
            <w:sz w:val="28"/>
            <w:szCs w:val="28"/>
          </w:rPr>
          <w:t>му</w:t>
        </w:r>
      </w:ins>
      <w:ins w:id="1047" w:author="Mate" w:date="2022-05-13T12:07:00Z">
        <w:r w:rsidR="00B06243">
          <w:rPr>
            <w:rFonts w:ascii="Times New Roman" w:hAnsi="Times New Roman" w:cs="Times New Roman"/>
            <w:sz w:val="28"/>
            <w:szCs w:val="28"/>
          </w:rPr>
          <w:t>.</w:t>
        </w:r>
      </w:ins>
      <w:ins w:id="1048" w:author="Mate" w:date="2022-05-13T12:13:00Z">
        <w:r w:rsidR="004537B7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35D05E3B" w14:textId="7667DB13" w:rsidR="004537B7" w:rsidRDefault="004537B7" w:rsidP="00D41A3E">
      <w:pPr>
        <w:rPr>
          <w:ins w:id="1049" w:author="Mate" w:date="2022-05-13T12:14:00Z"/>
          <w:rFonts w:ascii="Times New Roman" w:hAnsi="Times New Roman" w:cs="Times New Roman"/>
          <w:sz w:val="28"/>
          <w:szCs w:val="28"/>
        </w:rPr>
      </w:pPr>
    </w:p>
    <w:p w14:paraId="094C6137" w14:textId="652E2C1D" w:rsidR="004537B7" w:rsidRDefault="004537B7" w:rsidP="00D41A3E">
      <w:pPr>
        <w:rPr>
          <w:ins w:id="1050" w:author="Mate" w:date="2022-05-13T12:07:00Z"/>
          <w:rFonts w:ascii="Times New Roman" w:hAnsi="Times New Roman" w:cs="Times New Roman"/>
          <w:sz w:val="28"/>
          <w:szCs w:val="28"/>
        </w:rPr>
      </w:pPr>
      <w:ins w:id="1051" w:author="Mate" w:date="2022-05-13T12:14:00Z">
        <w:r>
          <w:rPr>
            <w:rFonts w:ascii="Times New Roman" w:hAnsi="Times New Roman" w:cs="Times New Roman"/>
            <w:sz w:val="28"/>
            <w:szCs w:val="28"/>
          </w:rPr>
          <w:t xml:space="preserve">Рис4 и </w:t>
        </w:r>
      </w:ins>
      <w:ins w:id="1052" w:author="Mate" w:date="2022-05-13T12:15:00Z">
        <w:r>
          <w:rPr>
            <w:rFonts w:ascii="Times New Roman" w:hAnsi="Times New Roman" w:cs="Times New Roman"/>
            <w:sz w:val="28"/>
            <w:szCs w:val="28"/>
          </w:rPr>
          <w:t>полученные углы</w:t>
        </w:r>
      </w:ins>
    </w:p>
    <w:p w14:paraId="6721EC92" w14:textId="3F292B09" w:rsidR="00B06243" w:rsidRDefault="00B06243" w:rsidP="00D41A3E">
      <w:pPr>
        <w:rPr>
          <w:ins w:id="1053" w:author="Mate" w:date="2022-05-13T12:07:00Z"/>
          <w:rFonts w:ascii="Times New Roman" w:hAnsi="Times New Roman" w:cs="Times New Roman"/>
          <w:sz w:val="28"/>
          <w:szCs w:val="28"/>
        </w:rPr>
      </w:pPr>
    </w:p>
    <w:p w14:paraId="2964BFC1" w14:textId="77777777" w:rsidR="00B06243" w:rsidRPr="00E8742B" w:rsidRDefault="00B06243" w:rsidP="00D41A3E">
      <w:pPr>
        <w:pPrChange w:id="1054" w:author="Mate" w:date="2022-05-13T00:03:00Z">
          <w:pPr>
            <w:pStyle w:val="ListParagraph"/>
            <w:numPr>
              <w:numId w:val="1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ind w:hanging="360"/>
            <w:jc w:val="both"/>
          </w:pPr>
        </w:pPrChange>
      </w:pPr>
    </w:p>
    <w:p w14:paraId="7E18BEC5" w14:textId="3B07E72C" w:rsidR="00DB61C3" w:rsidRPr="00DB61C3" w:rsidRDefault="00DB61C3" w:rsidP="00DB61C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Выводы</w:t>
      </w:r>
    </w:p>
    <w:sectPr w:rsidR="00DB61C3" w:rsidRPr="00DB61C3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EF1D" w14:textId="77777777" w:rsidR="001A06FE" w:rsidRDefault="001A06FE" w:rsidP="004A7A2B">
      <w:pPr>
        <w:spacing w:after="0" w:line="240" w:lineRule="auto"/>
      </w:pPr>
      <w:r>
        <w:separator/>
      </w:r>
    </w:p>
  </w:endnote>
  <w:endnote w:type="continuationSeparator" w:id="0">
    <w:p w14:paraId="3C2D7380" w14:textId="77777777" w:rsidR="001A06FE" w:rsidRDefault="001A06FE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Ü&gt;¢V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IXMathJax_Normal-bold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Size1">
    <w:altName w:val="Cambria"/>
    <w:panose1 w:val="00000000000000000000"/>
    <w:charset w:val="00"/>
    <w:family w:val="roman"/>
    <w:notTrueType/>
    <w:pitch w:val="default"/>
  </w:font>
  <w:font w:name="STIXMathJax_Normal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020F" w14:textId="77777777" w:rsidR="001A06FE" w:rsidRDefault="001A06FE" w:rsidP="004A7A2B">
      <w:pPr>
        <w:spacing w:after="0" w:line="240" w:lineRule="auto"/>
      </w:pPr>
      <w:r>
        <w:separator/>
      </w:r>
    </w:p>
  </w:footnote>
  <w:footnote w:type="continuationSeparator" w:id="0">
    <w:p w14:paraId="73622B28" w14:textId="77777777" w:rsidR="001A06FE" w:rsidRDefault="001A06FE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1DBB"/>
    <w:multiLevelType w:val="hybridMultilevel"/>
    <w:tmpl w:val="9CB6596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887"/>
    <w:multiLevelType w:val="hybridMultilevel"/>
    <w:tmpl w:val="78A00F14"/>
    <w:lvl w:ilvl="0" w:tplc="DAA234B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7F64"/>
    <w:multiLevelType w:val="hybridMultilevel"/>
    <w:tmpl w:val="7A12675E"/>
    <w:lvl w:ilvl="0" w:tplc="05CE1D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860881">
    <w:abstractNumId w:val="22"/>
  </w:num>
  <w:num w:numId="2" w16cid:durableId="952128889">
    <w:abstractNumId w:val="4"/>
  </w:num>
  <w:num w:numId="3" w16cid:durableId="1529415544">
    <w:abstractNumId w:val="5"/>
  </w:num>
  <w:num w:numId="4" w16cid:durableId="2053918273">
    <w:abstractNumId w:val="8"/>
  </w:num>
  <w:num w:numId="5" w16cid:durableId="1840195228">
    <w:abstractNumId w:val="19"/>
  </w:num>
  <w:num w:numId="6" w16cid:durableId="1025524288">
    <w:abstractNumId w:val="13"/>
  </w:num>
  <w:num w:numId="7" w16cid:durableId="192689792">
    <w:abstractNumId w:val="2"/>
  </w:num>
  <w:num w:numId="8" w16cid:durableId="1429426161">
    <w:abstractNumId w:val="23"/>
  </w:num>
  <w:num w:numId="9" w16cid:durableId="712002667">
    <w:abstractNumId w:val="16"/>
  </w:num>
  <w:num w:numId="10" w16cid:durableId="881282236">
    <w:abstractNumId w:val="21"/>
  </w:num>
  <w:num w:numId="11" w16cid:durableId="1210146588">
    <w:abstractNumId w:val="12"/>
  </w:num>
  <w:num w:numId="12" w16cid:durableId="1775436983">
    <w:abstractNumId w:val="18"/>
  </w:num>
  <w:num w:numId="13" w16cid:durableId="1209492957">
    <w:abstractNumId w:val="14"/>
  </w:num>
  <w:num w:numId="14" w16cid:durableId="470173267">
    <w:abstractNumId w:val="0"/>
  </w:num>
  <w:num w:numId="15" w16cid:durableId="1424374564">
    <w:abstractNumId w:val="17"/>
  </w:num>
  <w:num w:numId="16" w16cid:durableId="1187712558">
    <w:abstractNumId w:val="11"/>
  </w:num>
  <w:num w:numId="17" w16cid:durableId="318000950">
    <w:abstractNumId w:val="24"/>
  </w:num>
  <w:num w:numId="18" w16cid:durableId="1388410902">
    <w:abstractNumId w:val="7"/>
  </w:num>
  <w:num w:numId="19" w16cid:durableId="389232167">
    <w:abstractNumId w:val="10"/>
  </w:num>
  <w:num w:numId="20" w16cid:durableId="1214385253">
    <w:abstractNumId w:val="9"/>
  </w:num>
  <w:num w:numId="21" w16cid:durableId="1282956024">
    <w:abstractNumId w:val="20"/>
  </w:num>
  <w:num w:numId="22" w16cid:durableId="242490110">
    <w:abstractNumId w:val="25"/>
  </w:num>
  <w:num w:numId="23" w16cid:durableId="450784981">
    <w:abstractNumId w:val="15"/>
  </w:num>
  <w:num w:numId="24" w16cid:durableId="475227098">
    <w:abstractNumId w:val="3"/>
  </w:num>
  <w:num w:numId="25" w16cid:durableId="1190148330">
    <w:abstractNumId w:val="1"/>
  </w:num>
  <w:num w:numId="26" w16cid:durableId="61671410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">
    <w15:presenceInfo w15:providerId="None" w15:userId="Ma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D1"/>
    <w:rsid w:val="00003BA0"/>
    <w:rsid w:val="00004459"/>
    <w:rsid w:val="00014722"/>
    <w:rsid w:val="00015B41"/>
    <w:rsid w:val="00023396"/>
    <w:rsid w:val="00023ABC"/>
    <w:rsid w:val="00036BB7"/>
    <w:rsid w:val="00040249"/>
    <w:rsid w:val="00040E1A"/>
    <w:rsid w:val="00044DB9"/>
    <w:rsid w:val="0004698B"/>
    <w:rsid w:val="000469B7"/>
    <w:rsid w:val="000475A0"/>
    <w:rsid w:val="00050702"/>
    <w:rsid w:val="00053234"/>
    <w:rsid w:val="000610AF"/>
    <w:rsid w:val="00062E83"/>
    <w:rsid w:val="00064806"/>
    <w:rsid w:val="00066E99"/>
    <w:rsid w:val="000677EC"/>
    <w:rsid w:val="00073FDD"/>
    <w:rsid w:val="000813D1"/>
    <w:rsid w:val="000815A5"/>
    <w:rsid w:val="00087B21"/>
    <w:rsid w:val="00090D80"/>
    <w:rsid w:val="000A7FB8"/>
    <w:rsid w:val="000B09D8"/>
    <w:rsid w:val="000B408C"/>
    <w:rsid w:val="000B41BF"/>
    <w:rsid w:val="000C0C5A"/>
    <w:rsid w:val="000D35C3"/>
    <w:rsid w:val="000D5CDD"/>
    <w:rsid w:val="000D6691"/>
    <w:rsid w:val="000E0598"/>
    <w:rsid w:val="000E620C"/>
    <w:rsid w:val="000F3553"/>
    <w:rsid w:val="000F4683"/>
    <w:rsid w:val="00105C26"/>
    <w:rsid w:val="00105FBB"/>
    <w:rsid w:val="00125184"/>
    <w:rsid w:val="001309FB"/>
    <w:rsid w:val="00161AC7"/>
    <w:rsid w:val="001645F0"/>
    <w:rsid w:val="00166007"/>
    <w:rsid w:val="00170B5C"/>
    <w:rsid w:val="00171CC4"/>
    <w:rsid w:val="0017224C"/>
    <w:rsid w:val="0017336C"/>
    <w:rsid w:val="00173390"/>
    <w:rsid w:val="00177AC6"/>
    <w:rsid w:val="001803C2"/>
    <w:rsid w:val="00180421"/>
    <w:rsid w:val="0018218C"/>
    <w:rsid w:val="00183C62"/>
    <w:rsid w:val="001842ED"/>
    <w:rsid w:val="00194406"/>
    <w:rsid w:val="001A0626"/>
    <w:rsid w:val="001A06FE"/>
    <w:rsid w:val="001A102B"/>
    <w:rsid w:val="001B1A22"/>
    <w:rsid w:val="001B3753"/>
    <w:rsid w:val="001B673B"/>
    <w:rsid w:val="001B7948"/>
    <w:rsid w:val="001C0147"/>
    <w:rsid w:val="001C5A89"/>
    <w:rsid w:val="001C7CB1"/>
    <w:rsid w:val="001D0895"/>
    <w:rsid w:val="001D1C1B"/>
    <w:rsid w:val="001D2B10"/>
    <w:rsid w:val="001E3AF2"/>
    <w:rsid w:val="001E54D5"/>
    <w:rsid w:val="001E5A50"/>
    <w:rsid w:val="001E7EBF"/>
    <w:rsid w:val="001F20B5"/>
    <w:rsid w:val="001F2B1C"/>
    <w:rsid w:val="001F3ED7"/>
    <w:rsid w:val="00202A99"/>
    <w:rsid w:val="00204AF5"/>
    <w:rsid w:val="00211378"/>
    <w:rsid w:val="00217AAF"/>
    <w:rsid w:val="00227B7C"/>
    <w:rsid w:val="00234E8C"/>
    <w:rsid w:val="00237352"/>
    <w:rsid w:val="00243422"/>
    <w:rsid w:val="00253152"/>
    <w:rsid w:val="0025722C"/>
    <w:rsid w:val="00272859"/>
    <w:rsid w:val="00273B68"/>
    <w:rsid w:val="0027527F"/>
    <w:rsid w:val="002755B3"/>
    <w:rsid w:val="0027565C"/>
    <w:rsid w:val="00276556"/>
    <w:rsid w:val="0029362E"/>
    <w:rsid w:val="00296868"/>
    <w:rsid w:val="002A0BCD"/>
    <w:rsid w:val="002A4698"/>
    <w:rsid w:val="002B1A91"/>
    <w:rsid w:val="002B390F"/>
    <w:rsid w:val="002B3967"/>
    <w:rsid w:val="002C0720"/>
    <w:rsid w:val="002C0D4F"/>
    <w:rsid w:val="002C3BC3"/>
    <w:rsid w:val="002D1F29"/>
    <w:rsid w:val="002D5143"/>
    <w:rsid w:val="002E2052"/>
    <w:rsid w:val="002E6EC8"/>
    <w:rsid w:val="002F08BF"/>
    <w:rsid w:val="002F79B2"/>
    <w:rsid w:val="00310F3C"/>
    <w:rsid w:val="00310F7D"/>
    <w:rsid w:val="00313340"/>
    <w:rsid w:val="00316B9F"/>
    <w:rsid w:val="003216C0"/>
    <w:rsid w:val="003217F2"/>
    <w:rsid w:val="00326270"/>
    <w:rsid w:val="00327089"/>
    <w:rsid w:val="00331484"/>
    <w:rsid w:val="00333CE0"/>
    <w:rsid w:val="00334D36"/>
    <w:rsid w:val="00342280"/>
    <w:rsid w:val="00351C66"/>
    <w:rsid w:val="003615F1"/>
    <w:rsid w:val="0037742E"/>
    <w:rsid w:val="00384B75"/>
    <w:rsid w:val="003A156E"/>
    <w:rsid w:val="003A2519"/>
    <w:rsid w:val="003A2C3E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2D9C"/>
    <w:rsid w:val="003F5895"/>
    <w:rsid w:val="003F734B"/>
    <w:rsid w:val="004014DA"/>
    <w:rsid w:val="004056AA"/>
    <w:rsid w:val="00406A19"/>
    <w:rsid w:val="00407EBF"/>
    <w:rsid w:val="0041228C"/>
    <w:rsid w:val="00412AE2"/>
    <w:rsid w:val="00413A30"/>
    <w:rsid w:val="00420651"/>
    <w:rsid w:val="00421931"/>
    <w:rsid w:val="0042276F"/>
    <w:rsid w:val="00425349"/>
    <w:rsid w:val="00426908"/>
    <w:rsid w:val="00430AF3"/>
    <w:rsid w:val="00431711"/>
    <w:rsid w:val="00431B7F"/>
    <w:rsid w:val="004321D2"/>
    <w:rsid w:val="00434154"/>
    <w:rsid w:val="004352B3"/>
    <w:rsid w:val="004403A0"/>
    <w:rsid w:val="00443D3F"/>
    <w:rsid w:val="004537B7"/>
    <w:rsid w:val="00455B8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4B32"/>
    <w:rsid w:val="004A7078"/>
    <w:rsid w:val="004A7397"/>
    <w:rsid w:val="004A7A2B"/>
    <w:rsid w:val="004B2182"/>
    <w:rsid w:val="004B3978"/>
    <w:rsid w:val="004B70C9"/>
    <w:rsid w:val="004C0DA6"/>
    <w:rsid w:val="004C667C"/>
    <w:rsid w:val="004C71BB"/>
    <w:rsid w:val="004D14BC"/>
    <w:rsid w:val="004D4AC0"/>
    <w:rsid w:val="004E3432"/>
    <w:rsid w:val="004F3582"/>
    <w:rsid w:val="004F4E7A"/>
    <w:rsid w:val="004F548C"/>
    <w:rsid w:val="00502625"/>
    <w:rsid w:val="00507A9E"/>
    <w:rsid w:val="00512078"/>
    <w:rsid w:val="00515517"/>
    <w:rsid w:val="005156FE"/>
    <w:rsid w:val="00517CB0"/>
    <w:rsid w:val="00520082"/>
    <w:rsid w:val="00522042"/>
    <w:rsid w:val="00535C8A"/>
    <w:rsid w:val="00541001"/>
    <w:rsid w:val="00545791"/>
    <w:rsid w:val="00550552"/>
    <w:rsid w:val="00550BE1"/>
    <w:rsid w:val="0055146F"/>
    <w:rsid w:val="00551997"/>
    <w:rsid w:val="00555010"/>
    <w:rsid w:val="00557061"/>
    <w:rsid w:val="00560E62"/>
    <w:rsid w:val="0056134E"/>
    <w:rsid w:val="005631B0"/>
    <w:rsid w:val="005636D7"/>
    <w:rsid w:val="0056753C"/>
    <w:rsid w:val="0056792F"/>
    <w:rsid w:val="00567E6A"/>
    <w:rsid w:val="00573C24"/>
    <w:rsid w:val="00574B91"/>
    <w:rsid w:val="00580F37"/>
    <w:rsid w:val="005816FD"/>
    <w:rsid w:val="00592716"/>
    <w:rsid w:val="00595696"/>
    <w:rsid w:val="005A04A6"/>
    <w:rsid w:val="005A227D"/>
    <w:rsid w:val="005A47C0"/>
    <w:rsid w:val="005A5412"/>
    <w:rsid w:val="005A5636"/>
    <w:rsid w:val="005B171C"/>
    <w:rsid w:val="005B1D57"/>
    <w:rsid w:val="005B1EBA"/>
    <w:rsid w:val="005B3AA0"/>
    <w:rsid w:val="005B6B93"/>
    <w:rsid w:val="005C0930"/>
    <w:rsid w:val="005C510C"/>
    <w:rsid w:val="005D2AD2"/>
    <w:rsid w:val="005D47B7"/>
    <w:rsid w:val="005E0FD2"/>
    <w:rsid w:val="005E382C"/>
    <w:rsid w:val="005E3E31"/>
    <w:rsid w:val="005E72F1"/>
    <w:rsid w:val="005E7DB0"/>
    <w:rsid w:val="005F11F8"/>
    <w:rsid w:val="005F78FB"/>
    <w:rsid w:val="00603E85"/>
    <w:rsid w:val="006106D3"/>
    <w:rsid w:val="00611A8E"/>
    <w:rsid w:val="00612EA2"/>
    <w:rsid w:val="006228BC"/>
    <w:rsid w:val="00626958"/>
    <w:rsid w:val="00627431"/>
    <w:rsid w:val="00634720"/>
    <w:rsid w:val="00645523"/>
    <w:rsid w:val="00645C19"/>
    <w:rsid w:val="00650605"/>
    <w:rsid w:val="00652F6E"/>
    <w:rsid w:val="006543EC"/>
    <w:rsid w:val="00654E93"/>
    <w:rsid w:val="00661A97"/>
    <w:rsid w:val="00665EAE"/>
    <w:rsid w:val="00666357"/>
    <w:rsid w:val="0067089A"/>
    <w:rsid w:val="00675065"/>
    <w:rsid w:val="006923FD"/>
    <w:rsid w:val="0069680B"/>
    <w:rsid w:val="00696DC3"/>
    <w:rsid w:val="006A1D06"/>
    <w:rsid w:val="006A2608"/>
    <w:rsid w:val="006A7E9F"/>
    <w:rsid w:val="006B2922"/>
    <w:rsid w:val="006C2BBE"/>
    <w:rsid w:val="006D1612"/>
    <w:rsid w:val="006D2391"/>
    <w:rsid w:val="006D3354"/>
    <w:rsid w:val="006D7FBA"/>
    <w:rsid w:val="006F3B7C"/>
    <w:rsid w:val="006F68D8"/>
    <w:rsid w:val="007037BF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555E5"/>
    <w:rsid w:val="007604E4"/>
    <w:rsid w:val="00766B28"/>
    <w:rsid w:val="00770429"/>
    <w:rsid w:val="007707C5"/>
    <w:rsid w:val="00770B19"/>
    <w:rsid w:val="007768B5"/>
    <w:rsid w:val="00777B86"/>
    <w:rsid w:val="0079043C"/>
    <w:rsid w:val="00793D19"/>
    <w:rsid w:val="007A0A75"/>
    <w:rsid w:val="007A0E55"/>
    <w:rsid w:val="007B3A68"/>
    <w:rsid w:val="007B3F6F"/>
    <w:rsid w:val="007B6E03"/>
    <w:rsid w:val="007B6EF7"/>
    <w:rsid w:val="007C13F8"/>
    <w:rsid w:val="007C3369"/>
    <w:rsid w:val="007C67FE"/>
    <w:rsid w:val="007C68F0"/>
    <w:rsid w:val="007C7638"/>
    <w:rsid w:val="007D18DA"/>
    <w:rsid w:val="007D49F7"/>
    <w:rsid w:val="007D562B"/>
    <w:rsid w:val="007D6756"/>
    <w:rsid w:val="007D6F58"/>
    <w:rsid w:val="007E6520"/>
    <w:rsid w:val="007F5B65"/>
    <w:rsid w:val="007F5C7E"/>
    <w:rsid w:val="00806D46"/>
    <w:rsid w:val="008079EB"/>
    <w:rsid w:val="00807A7B"/>
    <w:rsid w:val="00815602"/>
    <w:rsid w:val="0081686E"/>
    <w:rsid w:val="00816A32"/>
    <w:rsid w:val="00817B9B"/>
    <w:rsid w:val="00820EB9"/>
    <w:rsid w:val="00825EBB"/>
    <w:rsid w:val="008325CA"/>
    <w:rsid w:val="00832FB8"/>
    <w:rsid w:val="0084164C"/>
    <w:rsid w:val="00842E5C"/>
    <w:rsid w:val="00851E87"/>
    <w:rsid w:val="00860B7B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7322"/>
    <w:rsid w:val="008B7AAC"/>
    <w:rsid w:val="008B7B1F"/>
    <w:rsid w:val="008C73F6"/>
    <w:rsid w:val="008C7DD4"/>
    <w:rsid w:val="008D7215"/>
    <w:rsid w:val="008D7CCF"/>
    <w:rsid w:val="008E778E"/>
    <w:rsid w:val="008E7D5F"/>
    <w:rsid w:val="008F16C9"/>
    <w:rsid w:val="00900043"/>
    <w:rsid w:val="009017B6"/>
    <w:rsid w:val="00903F3D"/>
    <w:rsid w:val="00906E52"/>
    <w:rsid w:val="0090769C"/>
    <w:rsid w:val="00912E8A"/>
    <w:rsid w:val="009167BA"/>
    <w:rsid w:val="009232ED"/>
    <w:rsid w:val="00925753"/>
    <w:rsid w:val="00925A25"/>
    <w:rsid w:val="009378F7"/>
    <w:rsid w:val="0094086E"/>
    <w:rsid w:val="0094523B"/>
    <w:rsid w:val="00945B07"/>
    <w:rsid w:val="009461CB"/>
    <w:rsid w:val="009537F4"/>
    <w:rsid w:val="00954B3A"/>
    <w:rsid w:val="00955467"/>
    <w:rsid w:val="00955960"/>
    <w:rsid w:val="00957685"/>
    <w:rsid w:val="00971437"/>
    <w:rsid w:val="00973F21"/>
    <w:rsid w:val="00981904"/>
    <w:rsid w:val="00982D60"/>
    <w:rsid w:val="00983178"/>
    <w:rsid w:val="00983B59"/>
    <w:rsid w:val="00984EC1"/>
    <w:rsid w:val="009903C6"/>
    <w:rsid w:val="00991110"/>
    <w:rsid w:val="00994DDD"/>
    <w:rsid w:val="00994F23"/>
    <w:rsid w:val="00997026"/>
    <w:rsid w:val="009A30F0"/>
    <w:rsid w:val="009A3E17"/>
    <w:rsid w:val="009A6E37"/>
    <w:rsid w:val="009B1A1F"/>
    <w:rsid w:val="009B5596"/>
    <w:rsid w:val="009B598E"/>
    <w:rsid w:val="009C1D9D"/>
    <w:rsid w:val="009C2127"/>
    <w:rsid w:val="009C5234"/>
    <w:rsid w:val="009D728B"/>
    <w:rsid w:val="009E5A86"/>
    <w:rsid w:val="009F2780"/>
    <w:rsid w:val="009F6F7D"/>
    <w:rsid w:val="00A15893"/>
    <w:rsid w:val="00A249B9"/>
    <w:rsid w:val="00A2631F"/>
    <w:rsid w:val="00A27F54"/>
    <w:rsid w:val="00A46833"/>
    <w:rsid w:val="00A51159"/>
    <w:rsid w:val="00A53FBB"/>
    <w:rsid w:val="00A54BE6"/>
    <w:rsid w:val="00A54ED1"/>
    <w:rsid w:val="00A7246F"/>
    <w:rsid w:val="00A724EC"/>
    <w:rsid w:val="00AA148E"/>
    <w:rsid w:val="00AA2AD6"/>
    <w:rsid w:val="00AB1F87"/>
    <w:rsid w:val="00AB4930"/>
    <w:rsid w:val="00AC5F97"/>
    <w:rsid w:val="00AC7B71"/>
    <w:rsid w:val="00AC7B7C"/>
    <w:rsid w:val="00AD0FBD"/>
    <w:rsid w:val="00AD1220"/>
    <w:rsid w:val="00AD722F"/>
    <w:rsid w:val="00AE3B74"/>
    <w:rsid w:val="00AF0F0F"/>
    <w:rsid w:val="00AF2192"/>
    <w:rsid w:val="00AF3078"/>
    <w:rsid w:val="00B00257"/>
    <w:rsid w:val="00B0161A"/>
    <w:rsid w:val="00B0419F"/>
    <w:rsid w:val="00B06243"/>
    <w:rsid w:val="00B20ECC"/>
    <w:rsid w:val="00B2273B"/>
    <w:rsid w:val="00B26B1A"/>
    <w:rsid w:val="00B277B9"/>
    <w:rsid w:val="00B3657F"/>
    <w:rsid w:val="00B3754B"/>
    <w:rsid w:val="00B53573"/>
    <w:rsid w:val="00B5786A"/>
    <w:rsid w:val="00B636E5"/>
    <w:rsid w:val="00B643CE"/>
    <w:rsid w:val="00B722E3"/>
    <w:rsid w:val="00B95AF6"/>
    <w:rsid w:val="00B95EA1"/>
    <w:rsid w:val="00B96F5C"/>
    <w:rsid w:val="00BA5A47"/>
    <w:rsid w:val="00BA5D5F"/>
    <w:rsid w:val="00BA7682"/>
    <w:rsid w:val="00BB1B68"/>
    <w:rsid w:val="00BB595E"/>
    <w:rsid w:val="00BB66D3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01F3F"/>
    <w:rsid w:val="00C02A7C"/>
    <w:rsid w:val="00C05CB5"/>
    <w:rsid w:val="00C11082"/>
    <w:rsid w:val="00C1283C"/>
    <w:rsid w:val="00C14783"/>
    <w:rsid w:val="00C16559"/>
    <w:rsid w:val="00C168E0"/>
    <w:rsid w:val="00C17260"/>
    <w:rsid w:val="00C17619"/>
    <w:rsid w:val="00C20521"/>
    <w:rsid w:val="00C24D45"/>
    <w:rsid w:val="00C3067C"/>
    <w:rsid w:val="00C308BA"/>
    <w:rsid w:val="00C3297F"/>
    <w:rsid w:val="00C42471"/>
    <w:rsid w:val="00C5144D"/>
    <w:rsid w:val="00C54625"/>
    <w:rsid w:val="00C5576C"/>
    <w:rsid w:val="00C5688A"/>
    <w:rsid w:val="00C60086"/>
    <w:rsid w:val="00C60992"/>
    <w:rsid w:val="00C610FE"/>
    <w:rsid w:val="00C6450A"/>
    <w:rsid w:val="00C64675"/>
    <w:rsid w:val="00C71F0A"/>
    <w:rsid w:val="00C73A41"/>
    <w:rsid w:val="00C74AC8"/>
    <w:rsid w:val="00C77749"/>
    <w:rsid w:val="00C826E7"/>
    <w:rsid w:val="00C85B14"/>
    <w:rsid w:val="00C85D67"/>
    <w:rsid w:val="00C95879"/>
    <w:rsid w:val="00C968C8"/>
    <w:rsid w:val="00C96AAC"/>
    <w:rsid w:val="00C96B76"/>
    <w:rsid w:val="00CB54BA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461A"/>
    <w:rsid w:val="00D26668"/>
    <w:rsid w:val="00D37B3B"/>
    <w:rsid w:val="00D40D35"/>
    <w:rsid w:val="00D41A3E"/>
    <w:rsid w:val="00D42FC7"/>
    <w:rsid w:val="00D52E6F"/>
    <w:rsid w:val="00D56FFD"/>
    <w:rsid w:val="00D57C8D"/>
    <w:rsid w:val="00D57D78"/>
    <w:rsid w:val="00D643EC"/>
    <w:rsid w:val="00D65E2C"/>
    <w:rsid w:val="00D76858"/>
    <w:rsid w:val="00D8329E"/>
    <w:rsid w:val="00D91188"/>
    <w:rsid w:val="00DA2059"/>
    <w:rsid w:val="00DA2163"/>
    <w:rsid w:val="00DB0B38"/>
    <w:rsid w:val="00DB434A"/>
    <w:rsid w:val="00DB61C3"/>
    <w:rsid w:val="00DB7D12"/>
    <w:rsid w:val="00DC7293"/>
    <w:rsid w:val="00DC7C2B"/>
    <w:rsid w:val="00DD3952"/>
    <w:rsid w:val="00DD5D2D"/>
    <w:rsid w:val="00DE3120"/>
    <w:rsid w:val="00DE43B6"/>
    <w:rsid w:val="00DE6A6E"/>
    <w:rsid w:val="00DF2CDE"/>
    <w:rsid w:val="00DF7D49"/>
    <w:rsid w:val="00E04E1D"/>
    <w:rsid w:val="00E100A9"/>
    <w:rsid w:val="00E127D1"/>
    <w:rsid w:val="00E23D1F"/>
    <w:rsid w:val="00E33D71"/>
    <w:rsid w:val="00E41FCC"/>
    <w:rsid w:val="00E435C5"/>
    <w:rsid w:val="00E443A8"/>
    <w:rsid w:val="00E46037"/>
    <w:rsid w:val="00E47378"/>
    <w:rsid w:val="00E477C2"/>
    <w:rsid w:val="00E53480"/>
    <w:rsid w:val="00E5686B"/>
    <w:rsid w:val="00E65073"/>
    <w:rsid w:val="00E755F3"/>
    <w:rsid w:val="00E82C4F"/>
    <w:rsid w:val="00E87021"/>
    <w:rsid w:val="00E8742B"/>
    <w:rsid w:val="00E96B61"/>
    <w:rsid w:val="00EA2FDA"/>
    <w:rsid w:val="00EA4A9A"/>
    <w:rsid w:val="00EA5875"/>
    <w:rsid w:val="00EA705E"/>
    <w:rsid w:val="00EA7DBD"/>
    <w:rsid w:val="00EB3D23"/>
    <w:rsid w:val="00EB573A"/>
    <w:rsid w:val="00EB62AB"/>
    <w:rsid w:val="00EC0830"/>
    <w:rsid w:val="00EC3E4C"/>
    <w:rsid w:val="00EC689D"/>
    <w:rsid w:val="00ED6BF5"/>
    <w:rsid w:val="00EE0BDA"/>
    <w:rsid w:val="00EE2392"/>
    <w:rsid w:val="00EE2F01"/>
    <w:rsid w:val="00EF0410"/>
    <w:rsid w:val="00EF2CFB"/>
    <w:rsid w:val="00EF4CE0"/>
    <w:rsid w:val="00EF56CA"/>
    <w:rsid w:val="00F04BB4"/>
    <w:rsid w:val="00F11642"/>
    <w:rsid w:val="00F118A8"/>
    <w:rsid w:val="00F118DA"/>
    <w:rsid w:val="00F130E0"/>
    <w:rsid w:val="00F13EE3"/>
    <w:rsid w:val="00F26826"/>
    <w:rsid w:val="00F30E2F"/>
    <w:rsid w:val="00F319F5"/>
    <w:rsid w:val="00F354B9"/>
    <w:rsid w:val="00F40EA6"/>
    <w:rsid w:val="00F4672A"/>
    <w:rsid w:val="00F525D5"/>
    <w:rsid w:val="00F52E57"/>
    <w:rsid w:val="00F541E2"/>
    <w:rsid w:val="00F60B64"/>
    <w:rsid w:val="00F636E9"/>
    <w:rsid w:val="00F70741"/>
    <w:rsid w:val="00F726F7"/>
    <w:rsid w:val="00F77949"/>
    <w:rsid w:val="00F83BD8"/>
    <w:rsid w:val="00F83F37"/>
    <w:rsid w:val="00F844D2"/>
    <w:rsid w:val="00F8551C"/>
    <w:rsid w:val="00F85AD1"/>
    <w:rsid w:val="00F85D63"/>
    <w:rsid w:val="00F91610"/>
    <w:rsid w:val="00F946B9"/>
    <w:rsid w:val="00F94973"/>
    <w:rsid w:val="00F96EFA"/>
    <w:rsid w:val="00FA1A28"/>
    <w:rsid w:val="00FA6358"/>
    <w:rsid w:val="00FB6920"/>
    <w:rsid w:val="00FB6CF5"/>
    <w:rsid w:val="00FD3027"/>
    <w:rsid w:val="00FD3A57"/>
    <w:rsid w:val="00FE0328"/>
    <w:rsid w:val="00FE233A"/>
    <w:rsid w:val="00FE27CE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575D"/>
  <w15:docId w15:val="{7BF34F3A-2BB1-6B44-B9CE-44C19B46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3A41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661A97"/>
    <w:pPr>
      <w:ind w:left="720"/>
      <w:contextualSpacing/>
    </w:pPr>
  </w:style>
  <w:style w:type="character" w:styleId="Hyperlink">
    <w:name w:val="Hyperlink"/>
    <w:rsid w:val="004A7A2B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4A7A2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100A9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014722"/>
  </w:style>
  <w:style w:type="paragraph" w:styleId="Caption">
    <w:name w:val="caption"/>
    <w:basedOn w:val="Normal"/>
    <w:next w:val="Normal"/>
    <w:uiPriority w:val="35"/>
    <w:unhideWhenUsed/>
    <w:qFormat/>
    <w:rsid w:val="00DA20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C17260"/>
    <w:pPr>
      <w:suppressAutoHyphens/>
      <w:spacing w:before="0" w:beforeAutospacing="0" w:after="0" w:afterAutospacing="0" w:line="240" w:lineRule="auto"/>
    </w:pPr>
    <w:rPr>
      <w:rFonts w:ascii="Calibri" w:eastAsia="SimSun" w:hAnsi="Calibri" w:cs="font177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E87021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Normal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359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2">
    <w:name w:val="Style2"/>
    <w:basedOn w:val="Normal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6">
    <w:name w:val="Style6"/>
    <w:basedOn w:val="Normal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542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E87021"/>
    <w:pPr>
      <w:widowControl w:val="0"/>
      <w:suppressAutoHyphens w:val="0"/>
      <w:autoSpaceDE w:val="0"/>
      <w:autoSpaceDN w:val="0"/>
      <w:adjustRightInd w:val="0"/>
      <w:spacing w:after="0" w:line="442" w:lineRule="exact"/>
      <w:jc w:val="right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character" w:customStyle="1" w:styleId="FontStyle11">
    <w:name w:val="Font Style11"/>
    <w:basedOn w:val="DefaultParagraphFont"/>
    <w:uiPriority w:val="99"/>
    <w:rsid w:val="00E87021"/>
    <w:rPr>
      <w:rFonts w:ascii="Century Schoolbook" w:hAnsi="Century Schoolbook" w:cs="Century Schoolbook"/>
      <w:sz w:val="32"/>
      <w:szCs w:val="32"/>
    </w:rPr>
  </w:style>
  <w:style w:type="character" w:customStyle="1" w:styleId="FontStyle12">
    <w:name w:val="Font Style12"/>
    <w:basedOn w:val="DefaultParagraphFont"/>
    <w:uiPriority w:val="99"/>
    <w:rsid w:val="00E87021"/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basedOn w:val="DefaultParagraphFont"/>
    <w:uiPriority w:val="99"/>
    <w:rsid w:val="00E87021"/>
    <w:rPr>
      <w:rFonts w:ascii="Century Schoolbook" w:hAnsi="Century Schoolbook" w:cs="Century Schoolbook"/>
      <w:sz w:val="20"/>
      <w:szCs w:val="20"/>
    </w:rPr>
  </w:style>
  <w:style w:type="character" w:customStyle="1" w:styleId="mi">
    <w:name w:val="mi"/>
    <w:basedOn w:val="DefaultParagraphFont"/>
    <w:rsid w:val="005F78FB"/>
  </w:style>
  <w:style w:type="character" w:customStyle="1" w:styleId="mo">
    <w:name w:val="mo"/>
    <w:basedOn w:val="DefaultParagraphFont"/>
    <w:rsid w:val="005F78FB"/>
  </w:style>
  <w:style w:type="character" w:customStyle="1" w:styleId="mn">
    <w:name w:val="mn"/>
    <w:basedOn w:val="DefaultParagraphFont"/>
    <w:rsid w:val="005F78FB"/>
  </w:style>
  <w:style w:type="character" w:customStyle="1" w:styleId="mjxassistivemathml">
    <w:name w:val="mjx_assistive_mathml"/>
    <w:basedOn w:val="DefaultParagraphFont"/>
    <w:rsid w:val="005F78FB"/>
  </w:style>
  <w:style w:type="paragraph" w:styleId="Revision">
    <w:name w:val="Revision"/>
    <w:hidden/>
    <w:uiPriority w:val="99"/>
    <w:semiHidden/>
    <w:rsid w:val="00957685"/>
    <w:pPr>
      <w:spacing w:before="0" w:beforeAutospacing="0" w:after="0" w:afterAutospacing="0" w:line="240" w:lineRule="auto"/>
    </w:pPr>
    <w:rPr>
      <w:rFonts w:ascii="Calibri" w:eastAsia="SimSun" w:hAnsi="Calibri" w:cs="font177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73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ztplmc">
    <w:name w:val="ztplmc"/>
    <w:basedOn w:val="DefaultParagraphFont"/>
    <w:rsid w:val="00C73A41"/>
  </w:style>
  <w:style w:type="character" w:customStyle="1" w:styleId="material-icons-extended">
    <w:name w:val="material-icons-extended"/>
    <w:basedOn w:val="DefaultParagraphFont"/>
    <w:rsid w:val="00C73A41"/>
  </w:style>
  <w:style w:type="character" w:customStyle="1" w:styleId="viiyi">
    <w:name w:val="viiyi"/>
    <w:basedOn w:val="DefaultParagraphFont"/>
    <w:rsid w:val="00C73A41"/>
  </w:style>
  <w:style w:type="character" w:customStyle="1" w:styleId="q4iawc">
    <w:name w:val="q4iawc"/>
    <w:basedOn w:val="DefaultParagraphFont"/>
    <w:rsid w:val="00C73A41"/>
  </w:style>
  <w:style w:type="character" w:customStyle="1" w:styleId="Heading1Char">
    <w:name w:val="Heading 1 Char"/>
    <w:basedOn w:val="DefaultParagraphFont"/>
    <w:link w:val="Heading1"/>
    <w:uiPriority w:val="9"/>
    <w:rsid w:val="00C05C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6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181D9-2BBE-384C-8F92-881E28A1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5334</TotalTime>
  <Pages>10</Pages>
  <Words>1476</Words>
  <Characters>8418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Mate</cp:lastModifiedBy>
  <cp:revision>62</cp:revision>
  <dcterms:created xsi:type="dcterms:W3CDTF">2021-06-21T18:56:00Z</dcterms:created>
  <dcterms:modified xsi:type="dcterms:W3CDTF">2022-05-13T08:17:00Z</dcterms:modified>
</cp:coreProperties>
</file>