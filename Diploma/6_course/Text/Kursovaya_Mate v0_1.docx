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D71A" w14:textId="77777777" w:rsidR="007716B4" w:rsidRPr="00DF7849" w:rsidRDefault="007716B4" w:rsidP="007716B4">
      <w:pPr>
        <w:pStyle w:val="Style1"/>
        <w:widowControl/>
        <w:spacing w:before="48" w:line="355" w:lineRule="exact"/>
        <w:ind w:left="826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"МОСКОВСКИЙ ГОСУДАРСТВЕННЫЙ УНИВЕРСИТЕТ имени М.В.ЛОМОНОСОВА"</w:t>
      </w:r>
    </w:p>
    <w:p w14:paraId="31BCC083" w14:textId="77777777" w:rsidR="007716B4" w:rsidRPr="00DF7849" w:rsidRDefault="007716B4" w:rsidP="007716B4">
      <w:pPr>
        <w:pStyle w:val="Style1"/>
        <w:widowControl/>
        <w:spacing w:before="43"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МЕХАНИКО-МАТЕМАТИЧЕСКИЙ ФАКУЛЬТЕТ</w:t>
      </w:r>
    </w:p>
    <w:p w14:paraId="313220AF" w14:textId="77777777" w:rsidR="007716B4" w:rsidRPr="00DF7849" w:rsidRDefault="007716B4" w:rsidP="007716B4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КАФЕДРА Вычислительная механика</w:t>
      </w:r>
    </w:p>
    <w:p w14:paraId="6B1C964D" w14:textId="77777777" w:rsidR="007716B4" w:rsidRPr="00DF7849" w:rsidRDefault="007716B4" w:rsidP="007716B4">
      <w:pPr>
        <w:pStyle w:val="Style1"/>
        <w:widowControl/>
        <w:spacing w:line="595" w:lineRule="exact"/>
        <w:rPr>
          <w:rStyle w:val="FontStyle15"/>
          <w:rFonts w:ascii="Times New Roman" w:hAnsi="Times New Roman"/>
          <w:sz w:val="28"/>
          <w:szCs w:val="28"/>
        </w:rPr>
      </w:pPr>
      <w:del w:id="0" w:author="Mate" w:date="2022-05-13T12:09:00Z">
        <w:r w:rsidRPr="00DF7849" w:rsidDel="00B06243">
          <w:rPr>
            <w:rStyle w:val="FontStyle15"/>
            <w:rFonts w:ascii="Times New Roman" w:hAnsi="Times New Roman"/>
            <w:sz w:val="28"/>
            <w:szCs w:val="28"/>
          </w:rPr>
          <w:delText xml:space="preserve">КУРСОВАЯ </w:delText>
        </w:r>
      </w:del>
      <w:ins w:id="1" w:author="Mate" w:date="2022-05-13T12:09:00Z">
        <w:r>
          <w:rPr>
            <w:rStyle w:val="FontStyle15"/>
            <w:rFonts w:ascii="Times New Roman" w:hAnsi="Times New Roman"/>
            <w:sz w:val="28"/>
            <w:szCs w:val="28"/>
          </w:rPr>
          <w:t>ДИПЛОМНАЯ</w:t>
        </w:r>
        <w:r w:rsidRPr="00DF7849">
          <w:rPr>
            <w:rStyle w:val="FontStyle15"/>
            <w:rFonts w:ascii="Times New Roman" w:hAnsi="Times New Roman"/>
            <w:sz w:val="28"/>
            <w:szCs w:val="28"/>
          </w:rPr>
          <w:t xml:space="preserve"> </w:t>
        </w:r>
      </w:ins>
      <w:r w:rsidRPr="00DF7849">
        <w:rPr>
          <w:rStyle w:val="FontStyle15"/>
          <w:rFonts w:ascii="Times New Roman" w:hAnsi="Times New Roman"/>
          <w:sz w:val="28"/>
          <w:szCs w:val="28"/>
        </w:rPr>
        <w:t>РАБОТА</w:t>
      </w:r>
    </w:p>
    <w:p w14:paraId="42BEFD6C" w14:textId="77777777" w:rsidR="007716B4" w:rsidRPr="00DF7849" w:rsidRDefault="007716B4" w:rsidP="007716B4">
      <w:pPr>
        <w:pStyle w:val="Style2"/>
        <w:widowControl/>
        <w:spacing w:before="58"/>
        <w:jc w:val="center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 xml:space="preserve">студента </w:t>
      </w:r>
      <w:ins w:id="2" w:author="Mate" w:date="2022-05-12T23:57:00Z">
        <w:r>
          <w:rPr>
            <w:rStyle w:val="FontStyle15"/>
            <w:rFonts w:ascii="Times New Roman" w:hAnsi="Times New Roman"/>
            <w:sz w:val="28"/>
            <w:szCs w:val="28"/>
          </w:rPr>
          <w:t>6</w:t>
        </w:r>
      </w:ins>
      <w:del w:id="3" w:author="Mate" w:date="2022-05-12T23:57:00Z">
        <w:r w:rsidRPr="00DF7849" w:rsidDel="00EE0BDA">
          <w:rPr>
            <w:rStyle w:val="FontStyle15"/>
            <w:rFonts w:ascii="Times New Roman" w:hAnsi="Times New Roman"/>
            <w:sz w:val="28"/>
            <w:szCs w:val="28"/>
          </w:rPr>
          <w:delText>5</w:delText>
        </w:r>
      </w:del>
      <w:r w:rsidRPr="00DF7849">
        <w:rPr>
          <w:rStyle w:val="FontStyle15"/>
          <w:rFonts w:ascii="Times New Roman" w:hAnsi="Times New Roman"/>
          <w:sz w:val="28"/>
          <w:szCs w:val="28"/>
        </w:rPr>
        <w:t xml:space="preserve"> курса</w:t>
      </w:r>
    </w:p>
    <w:p w14:paraId="340CFA9E" w14:textId="77777777" w:rsidR="007716B4" w:rsidRPr="00DF7849" w:rsidRDefault="007716B4" w:rsidP="007716B4">
      <w:pPr>
        <w:pStyle w:val="Style6"/>
        <w:widowControl/>
        <w:spacing w:line="240" w:lineRule="exact"/>
        <w:rPr>
          <w:rFonts w:ascii="Times New Roman" w:hAnsi="Times New Roman"/>
          <w:sz w:val="28"/>
          <w:szCs w:val="28"/>
        </w:rPr>
      </w:pPr>
    </w:p>
    <w:p w14:paraId="70F745D4" w14:textId="77777777" w:rsidR="007716B4" w:rsidRPr="007716B4" w:rsidRDefault="007716B4" w:rsidP="007716B4">
      <w:pPr>
        <w:pStyle w:val="Style6"/>
        <w:widowControl/>
        <w:spacing w:before="53"/>
        <w:rPr>
          <w:rStyle w:val="FontStyle11"/>
          <w:sz w:val="28"/>
          <w:szCs w:val="28"/>
        </w:rPr>
      </w:pPr>
      <w:r w:rsidRPr="007716B4">
        <w:rPr>
          <w:rStyle w:val="FontStyle11"/>
          <w:sz w:val="28"/>
          <w:szCs w:val="28"/>
        </w:rPr>
        <w:t>"</w:t>
      </w:r>
      <w:del w:id="4" w:author="Mate" w:date="2022-05-13T12:09:00Z"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Модификация</w:delText>
        </w:r>
      </w:del>
      <w:ins w:id="5" w:author="Mate" w:date="2022-05-13T12:10:00Z">
        <w:r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Исследование</w:t>
        </w:r>
        <w:r w:rsidRPr="007716B4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 xml:space="preserve"> </w:t>
        </w:r>
        <w:r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ударно</w:t>
        </w:r>
      </w:ins>
      <w:ins w:id="6" w:author="Mate" w:date="2022-05-13T12:11:00Z">
        <w:r w:rsidRPr="007716B4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-</w:t>
        </w:r>
      </w:ins>
      <w:ins w:id="7" w:author="Mate" w:date="2022-05-13T12:10:00Z">
        <w:r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волновых</w:t>
        </w:r>
        <w:r w:rsidRPr="007716B4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 xml:space="preserve"> </w:t>
        </w:r>
        <w:r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t>конфигураций</w:t>
        </w:r>
      </w:ins>
      <w:del w:id="8" w:author="Mate" w:date="2022-05-13T12:09:00Z">
        <w:r w:rsidRPr="007716B4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 xml:space="preserve"> 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модели</w:delText>
        </w:r>
        <w:r w:rsidRPr="007716B4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 xml:space="preserve"> 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турбулентности</w:delText>
        </w:r>
        <w:r w:rsidRPr="007716B4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 xml:space="preserve"> 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Болдуина</w:delText>
        </w:r>
        <w:r w:rsidRPr="007716B4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-</w:delText>
        </w:r>
        <w:r w:rsidRPr="00E87021" w:rsidDel="00B06243">
          <w:rPr>
            <w:rFonts w:ascii="Times New Roman" w:eastAsia="Times New Roman" w:hAnsi="Times New Roman"/>
            <w:color w:val="000000" w:themeColor="text1"/>
            <w:sz w:val="28"/>
            <w:szCs w:val="28"/>
          </w:rPr>
          <w:delText>Ломакса</w:delText>
        </w:r>
      </w:del>
      <w:r w:rsidRPr="007716B4">
        <w:rPr>
          <w:rStyle w:val="FontStyle11"/>
          <w:sz w:val="28"/>
          <w:szCs w:val="28"/>
        </w:rPr>
        <w:t>"</w:t>
      </w:r>
    </w:p>
    <w:p w14:paraId="593ECC54" w14:textId="77777777" w:rsidR="007716B4" w:rsidRPr="007716B4" w:rsidRDefault="007716B4" w:rsidP="007716B4">
      <w:pPr>
        <w:pStyle w:val="Style1"/>
        <w:widowControl/>
        <w:spacing w:line="240" w:lineRule="exact"/>
        <w:rPr>
          <w:rFonts w:ascii="Times New Roman" w:hAnsi="Times New Roman"/>
          <w:sz w:val="28"/>
          <w:szCs w:val="28"/>
        </w:rPr>
      </w:pPr>
    </w:p>
    <w:p w14:paraId="59318529" w14:textId="77777777" w:rsidR="007716B4" w:rsidRPr="00B06243" w:rsidRDefault="007716B4" w:rsidP="007716B4">
      <w:pPr>
        <w:pStyle w:val="Style1"/>
        <w:widowControl/>
        <w:spacing w:line="240" w:lineRule="exact"/>
        <w:rPr>
          <w:rFonts w:ascii="Times New Roman" w:hAnsi="Times New Roman"/>
          <w:sz w:val="28"/>
          <w:szCs w:val="28"/>
          <w:lang w:val="en-US"/>
        </w:rPr>
      </w:pPr>
      <w:del w:id="9" w:author="Mate" w:date="2022-05-13T12:11:00Z">
        <w:r w:rsidRPr="00E87021" w:rsidDel="00B06243">
          <w:rPr>
            <w:rFonts w:ascii="Times New Roman" w:hAnsi="Times New Roman"/>
            <w:sz w:val="28"/>
            <w:szCs w:val="28"/>
            <w:lang w:val="en-US"/>
          </w:rPr>
          <w:delText>Modification of the Baldwin-Lomax turbulence model</w:delText>
        </w:r>
      </w:del>
      <w:ins w:id="10" w:author="Mate" w:date="2022-05-13T12:11:00Z">
        <w:r>
          <w:rPr>
            <w:rFonts w:ascii="Times New Roman" w:hAnsi="Times New Roman"/>
            <w:sz w:val="28"/>
            <w:szCs w:val="28"/>
            <w:lang w:val="en-US"/>
          </w:rPr>
          <w:t>Study o</w:t>
        </w:r>
      </w:ins>
      <w:ins w:id="11" w:author="Mate" w:date="2022-05-13T12:12:00Z">
        <w:r>
          <w:rPr>
            <w:rFonts w:ascii="Times New Roman" w:hAnsi="Times New Roman"/>
            <w:sz w:val="28"/>
            <w:szCs w:val="28"/>
            <w:lang w:val="en-US"/>
          </w:rPr>
          <w:t>f shock wave configurations</w:t>
        </w:r>
      </w:ins>
    </w:p>
    <w:p w14:paraId="5BCE5D25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16D839D2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002EFDEB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25CFBE92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2DCEA23C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6B32ACB0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1217D46D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373D1012" w14:textId="77777777" w:rsidR="007716B4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3C9E5E67" w14:textId="77777777" w:rsidR="007716B4" w:rsidRPr="00DF7849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2298636C" w14:textId="77777777" w:rsidR="007716B4" w:rsidRPr="00DF7849" w:rsidRDefault="007716B4" w:rsidP="007716B4">
      <w:pPr>
        <w:pStyle w:val="Style8"/>
        <w:widowControl/>
        <w:spacing w:line="240" w:lineRule="exact"/>
        <w:ind w:left="4666"/>
        <w:rPr>
          <w:rFonts w:ascii="Times New Roman" w:hAnsi="Times New Roman"/>
          <w:sz w:val="28"/>
          <w:szCs w:val="28"/>
          <w:lang w:val="en-US"/>
        </w:rPr>
      </w:pPr>
    </w:p>
    <w:p w14:paraId="4B2ADD15" w14:textId="77777777" w:rsidR="007716B4" w:rsidRPr="007716B4" w:rsidRDefault="007716B4" w:rsidP="007716B4">
      <w:pPr>
        <w:pStyle w:val="Style8"/>
        <w:widowControl/>
        <w:spacing w:before="86"/>
        <w:ind w:left="4666"/>
        <w:rPr>
          <w:rStyle w:val="FontStyle12"/>
          <w:rFonts w:ascii="Times New Roman" w:hAnsi="Times New Roman"/>
          <w:sz w:val="28"/>
          <w:szCs w:val="28"/>
          <w:lang w:val="en-US"/>
        </w:rPr>
      </w:pPr>
      <w:r>
        <w:rPr>
          <w:rStyle w:val="FontStyle12"/>
          <w:rFonts w:ascii="Times New Roman" w:hAnsi="Times New Roman"/>
          <w:sz w:val="28"/>
          <w:szCs w:val="28"/>
        </w:rPr>
        <w:t>Выполнил</w:t>
      </w:r>
      <w:r w:rsidRPr="007716B4">
        <w:rPr>
          <w:rStyle w:val="FontStyle12"/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FontStyle12"/>
          <w:rFonts w:ascii="Times New Roman" w:hAnsi="Times New Roman"/>
          <w:sz w:val="28"/>
          <w:szCs w:val="28"/>
        </w:rPr>
        <w:t>студент</w:t>
      </w:r>
      <w:r w:rsidRPr="007716B4">
        <w:rPr>
          <w:rStyle w:val="FontStyle12"/>
          <w:rFonts w:ascii="Times New Roman" w:hAnsi="Times New Roman"/>
          <w:sz w:val="28"/>
          <w:szCs w:val="28"/>
          <w:lang w:val="en-US"/>
        </w:rPr>
        <w:t xml:space="preserve"> </w:t>
      </w:r>
      <w:ins w:id="12" w:author="Mate" w:date="2022-05-12T23:57:00Z">
        <w:r w:rsidRPr="007716B4">
          <w:rPr>
            <w:rStyle w:val="FontStyle12"/>
            <w:rFonts w:ascii="Times New Roman" w:hAnsi="Times New Roman"/>
            <w:sz w:val="28"/>
            <w:szCs w:val="28"/>
            <w:lang w:val="en-US"/>
          </w:rPr>
          <w:t>6</w:t>
        </w:r>
      </w:ins>
      <w:del w:id="13" w:author="Mate" w:date="2022-05-12T23:57:00Z">
        <w:r w:rsidRPr="007716B4" w:rsidDel="00EE0BDA">
          <w:rPr>
            <w:rStyle w:val="FontStyle12"/>
            <w:rFonts w:ascii="Times New Roman" w:hAnsi="Times New Roman"/>
            <w:sz w:val="28"/>
            <w:szCs w:val="28"/>
            <w:lang w:val="en-US"/>
          </w:rPr>
          <w:delText>5</w:delText>
        </w:r>
      </w:del>
      <w:r w:rsidRPr="007716B4">
        <w:rPr>
          <w:rStyle w:val="FontStyle12"/>
          <w:rFonts w:ascii="Times New Roman" w:hAnsi="Times New Roman"/>
          <w:sz w:val="28"/>
          <w:szCs w:val="28"/>
          <w:lang w:val="en-US"/>
        </w:rPr>
        <w:t xml:space="preserve">21 </w:t>
      </w:r>
      <w:r>
        <w:rPr>
          <w:rStyle w:val="FontStyle12"/>
          <w:rFonts w:ascii="Times New Roman" w:hAnsi="Times New Roman"/>
          <w:sz w:val="28"/>
          <w:szCs w:val="28"/>
        </w:rPr>
        <w:t>группы</w:t>
      </w:r>
    </w:p>
    <w:p w14:paraId="467046F8" w14:textId="77777777" w:rsidR="007716B4" w:rsidRPr="00DF7849" w:rsidRDefault="007716B4" w:rsidP="007716B4">
      <w:pPr>
        <w:pStyle w:val="Style8"/>
        <w:widowControl/>
        <w:spacing w:before="86"/>
        <w:ind w:left="4666"/>
        <w:rPr>
          <w:rStyle w:val="FontStyle12"/>
          <w:rFonts w:ascii="Times New Roman" w:hAnsi="Times New Roman"/>
          <w:sz w:val="28"/>
          <w:szCs w:val="28"/>
        </w:rPr>
      </w:pPr>
      <w:r w:rsidRPr="007716B4">
        <w:rPr>
          <w:rStyle w:val="FontStyle12"/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Style w:val="FontStyle12"/>
          <w:rFonts w:ascii="Times New Roman" w:hAnsi="Times New Roman"/>
          <w:sz w:val="28"/>
          <w:szCs w:val="28"/>
        </w:rPr>
        <w:t>Липартелиани Матэ Гурамович</w:t>
      </w:r>
    </w:p>
    <w:p w14:paraId="5C5F77DA" w14:textId="77777777" w:rsidR="007716B4" w:rsidRPr="00DF7849" w:rsidRDefault="007716B4" w:rsidP="007716B4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5585C547" w14:textId="77777777" w:rsidR="007716B4" w:rsidRPr="00DF7849" w:rsidRDefault="007716B4" w:rsidP="007716B4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07EE21E4" w14:textId="77777777" w:rsidR="007716B4" w:rsidRPr="00DF7849" w:rsidRDefault="007716B4" w:rsidP="007716B4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5596ED49" w14:textId="77777777" w:rsidR="007716B4" w:rsidRPr="00DF7849" w:rsidRDefault="007716B4" w:rsidP="007716B4">
      <w:pPr>
        <w:pStyle w:val="Style1"/>
        <w:widowControl/>
        <w:spacing w:before="206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студента</w:t>
      </w:r>
    </w:p>
    <w:p w14:paraId="1A19F1F9" w14:textId="77777777" w:rsidR="007716B4" w:rsidRPr="00DF7849" w:rsidRDefault="007716B4" w:rsidP="007716B4">
      <w:pPr>
        <w:pStyle w:val="Style8"/>
        <w:widowControl/>
        <w:spacing w:line="240" w:lineRule="exact"/>
        <w:ind w:left="3110"/>
        <w:rPr>
          <w:rFonts w:ascii="Times New Roman" w:hAnsi="Times New Roman"/>
          <w:sz w:val="28"/>
          <w:szCs w:val="28"/>
        </w:rPr>
      </w:pPr>
    </w:p>
    <w:p w14:paraId="706498DF" w14:textId="77777777" w:rsidR="007716B4" w:rsidRPr="00DF7849" w:rsidRDefault="007716B4" w:rsidP="007716B4">
      <w:pPr>
        <w:pStyle w:val="Style8"/>
        <w:widowControl/>
        <w:spacing w:before="29" w:line="446" w:lineRule="exact"/>
        <w:ind w:left="3110"/>
        <w:rPr>
          <w:rStyle w:val="FontStyle12"/>
          <w:rFonts w:ascii="Times New Roman" w:hAnsi="Times New Roman"/>
          <w:sz w:val="28"/>
          <w:szCs w:val="28"/>
        </w:rPr>
      </w:pPr>
      <w:r w:rsidRPr="00DF7849">
        <w:rPr>
          <w:rStyle w:val="FontStyle12"/>
          <w:rFonts w:ascii="Times New Roman" w:hAnsi="Times New Roman"/>
          <w:sz w:val="28"/>
          <w:szCs w:val="28"/>
        </w:rPr>
        <w:t>Научный руководитель профессор Луцкий Александр Евгеньевич</w:t>
      </w:r>
    </w:p>
    <w:p w14:paraId="5E49A4C9" w14:textId="77777777" w:rsidR="007716B4" w:rsidRPr="00DF7849" w:rsidRDefault="007716B4" w:rsidP="007716B4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4A43A3F0" w14:textId="77777777" w:rsidR="007716B4" w:rsidRPr="00DF7849" w:rsidRDefault="007716B4" w:rsidP="007716B4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1FF4FDC3" w14:textId="77777777" w:rsidR="007716B4" w:rsidRPr="00DF7849" w:rsidRDefault="007716B4" w:rsidP="007716B4">
      <w:pPr>
        <w:pStyle w:val="Style1"/>
        <w:widowControl/>
        <w:spacing w:line="240" w:lineRule="exact"/>
        <w:jc w:val="right"/>
        <w:rPr>
          <w:rFonts w:ascii="Times New Roman" w:hAnsi="Times New Roman"/>
          <w:sz w:val="28"/>
          <w:szCs w:val="28"/>
        </w:rPr>
      </w:pPr>
    </w:p>
    <w:p w14:paraId="14B7F7EF" w14:textId="77777777" w:rsidR="007716B4" w:rsidRPr="00DF7849" w:rsidRDefault="007716B4" w:rsidP="007716B4">
      <w:pPr>
        <w:pStyle w:val="Style1"/>
        <w:widowControl/>
        <w:spacing w:before="197" w:line="240" w:lineRule="auto"/>
        <w:jc w:val="right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подпись научного руководителя</w:t>
      </w:r>
    </w:p>
    <w:p w14:paraId="70AF5A59" w14:textId="77777777" w:rsidR="007716B4" w:rsidRPr="00DF7849" w:rsidRDefault="007716B4" w:rsidP="007716B4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1229EFF6" w14:textId="77777777" w:rsidR="007716B4" w:rsidRPr="00DF7849" w:rsidRDefault="007716B4" w:rsidP="007716B4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6DE76BEF" w14:textId="77777777" w:rsidR="007716B4" w:rsidRPr="00DF7849" w:rsidRDefault="007716B4" w:rsidP="007716B4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6224992C" w14:textId="77777777" w:rsidR="007716B4" w:rsidRPr="00DF7849" w:rsidRDefault="007716B4" w:rsidP="007716B4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311515CF" w14:textId="77777777" w:rsidR="007716B4" w:rsidRPr="00DF7849" w:rsidRDefault="007716B4" w:rsidP="007716B4">
      <w:pPr>
        <w:pStyle w:val="Style2"/>
        <w:widowControl/>
        <w:spacing w:line="240" w:lineRule="exact"/>
        <w:ind w:left="3504"/>
        <w:rPr>
          <w:rFonts w:ascii="Times New Roman" w:hAnsi="Times New Roman"/>
          <w:sz w:val="28"/>
          <w:szCs w:val="28"/>
        </w:rPr>
      </w:pPr>
    </w:p>
    <w:p w14:paraId="10F28476" w14:textId="77777777" w:rsidR="007716B4" w:rsidRPr="00DF7849" w:rsidRDefault="007716B4" w:rsidP="007716B4">
      <w:pPr>
        <w:pStyle w:val="Style2"/>
        <w:widowControl/>
        <w:spacing w:before="125"/>
        <w:ind w:left="3504"/>
        <w:rPr>
          <w:rStyle w:val="FontStyle15"/>
          <w:rFonts w:ascii="Times New Roman" w:hAnsi="Times New Roman"/>
          <w:sz w:val="28"/>
          <w:szCs w:val="28"/>
        </w:rPr>
      </w:pPr>
      <w:r w:rsidRPr="00DF7849">
        <w:rPr>
          <w:rStyle w:val="FontStyle15"/>
          <w:rFonts w:ascii="Times New Roman" w:hAnsi="Times New Roman"/>
          <w:sz w:val="28"/>
          <w:szCs w:val="28"/>
        </w:rPr>
        <w:t>Москва, 2021 г.</w:t>
      </w:r>
    </w:p>
    <w:p w14:paraId="42D069AD" w14:textId="77777777" w:rsidR="007716B4" w:rsidRPr="00557061" w:rsidRDefault="007716B4" w:rsidP="007716B4">
      <w:pPr>
        <w:suppressAutoHyphens w:val="0"/>
        <w:spacing w:before="100" w:beforeAutospacing="1" w:after="100" w:afterAutospacing="1" w:line="1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72DE46" w14:textId="77777777" w:rsidR="007716B4" w:rsidRPr="00557061" w:rsidRDefault="007716B4" w:rsidP="007716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1C607C2" w14:textId="77777777" w:rsidR="007716B4" w:rsidRPr="00557061" w:rsidRDefault="007716B4" w:rsidP="007716B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47FA3" w14:textId="77777777" w:rsidR="007716B4" w:rsidRPr="00CB2720" w:rsidRDefault="007716B4" w:rsidP="007716B4">
      <w:pPr>
        <w:rPr>
          <w:rFonts w:ascii="Times New Roman" w:eastAsia="Times New Roman" w:hAnsi="Times New Roman" w:cs="Times New Roman"/>
          <w:sz w:val="28"/>
          <w:szCs w:val="28"/>
        </w:rPr>
      </w:pPr>
      <w:r w:rsidRPr="00CB2720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14:paraId="644141BE" w14:textId="77777777" w:rsidR="007716B4" w:rsidRPr="00CB2720" w:rsidRDefault="007716B4" w:rsidP="007716B4">
      <w:pPr>
        <w:rPr>
          <w:ins w:id="14" w:author="Mate" w:date="2022-05-13T19:15:00Z"/>
          <w:rFonts w:ascii="Times New Roman" w:eastAsia="Times New Roman" w:hAnsi="Times New Roman" w:cs="Times New Roman"/>
          <w:sz w:val="28"/>
          <w:szCs w:val="28"/>
        </w:rPr>
      </w:pPr>
      <w:r w:rsidRPr="00CB2720"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14:paraId="3683F256" w14:textId="77777777" w:rsidR="007716B4" w:rsidRPr="00CB2720" w:rsidRDefault="007716B4" w:rsidP="007716B4">
      <w:pPr>
        <w:rPr>
          <w:ins w:id="15" w:author="Mate" w:date="2022-05-13T19:15:00Z"/>
          <w:rFonts w:ascii="Times New Roman" w:eastAsia="Times New Roman" w:hAnsi="Times New Roman" w:cs="Times New Roman"/>
          <w:sz w:val="28"/>
          <w:szCs w:val="28"/>
        </w:rPr>
      </w:pPr>
      <w:ins w:id="16" w:author="Mate" w:date="2022-05-13T19:15:00Z">
        <w:r w:rsidRPr="00CB2720">
          <w:rPr>
            <w:rFonts w:ascii="Times New Roman" w:eastAsia="Times New Roman" w:hAnsi="Times New Roman" w:cs="Times New Roman"/>
            <w:sz w:val="28"/>
            <w:szCs w:val="28"/>
          </w:rPr>
          <w:t>Базовая идея о минимуме диссипации</w:t>
        </w:r>
      </w:ins>
    </w:p>
    <w:p w14:paraId="7EF49EB0" w14:textId="77777777" w:rsidR="007716B4" w:rsidRPr="00CB2720" w:rsidRDefault="007716B4" w:rsidP="007716B4">
      <w:pPr>
        <w:rPr>
          <w:ins w:id="17" w:author="Mate" w:date="2022-05-13T19:15:00Z"/>
          <w:rFonts w:ascii="Times New Roman" w:eastAsia="Times New Roman" w:hAnsi="Times New Roman" w:cs="Times New Roman"/>
          <w:sz w:val="28"/>
          <w:szCs w:val="28"/>
        </w:rPr>
      </w:pPr>
      <w:ins w:id="18" w:author="Mate" w:date="2022-05-13T19:15:00Z">
        <w:r w:rsidRPr="00CB2720">
          <w:rPr>
            <w:rFonts w:ascii="Times New Roman" w:eastAsia="Times New Roman" w:hAnsi="Times New Roman" w:cs="Times New Roman"/>
            <w:sz w:val="28"/>
            <w:szCs w:val="28"/>
          </w:rPr>
          <w:t>Теоретическая модель расчета углов</w:t>
        </w:r>
      </w:ins>
    </w:p>
    <w:p w14:paraId="0978B0CA" w14:textId="77777777" w:rsidR="007716B4" w:rsidRPr="00CB2720" w:rsidRDefault="007716B4" w:rsidP="007716B4">
      <w:pPr>
        <w:rPr>
          <w:ins w:id="19" w:author="Mate" w:date="2022-05-13T19:15:00Z"/>
          <w:rFonts w:ascii="Times New Roman" w:eastAsia="Times New Roman" w:hAnsi="Times New Roman" w:cs="Times New Roman"/>
          <w:sz w:val="28"/>
          <w:szCs w:val="28"/>
        </w:rPr>
      </w:pPr>
      <w:ins w:id="20" w:author="Mate" w:date="2022-05-13T19:15:00Z">
        <w:r w:rsidRPr="00CB2720">
          <w:rPr>
            <w:rFonts w:ascii="Times New Roman" w:eastAsia="Times New Roman" w:hAnsi="Times New Roman" w:cs="Times New Roman"/>
            <w:sz w:val="28"/>
            <w:szCs w:val="28"/>
          </w:rPr>
          <w:t>Численная модель расчета углов</w:t>
        </w:r>
      </w:ins>
    </w:p>
    <w:p w14:paraId="7622E9C1" w14:textId="77777777" w:rsidR="007716B4" w:rsidRPr="00CB2720" w:rsidRDefault="007716B4" w:rsidP="007716B4">
      <w:pPr>
        <w:rPr>
          <w:ins w:id="21" w:author="Mate" w:date="2022-05-13T19:16:00Z"/>
          <w:rFonts w:ascii="Times New Roman" w:eastAsia="Times New Roman" w:hAnsi="Times New Roman" w:cs="Times New Roman"/>
          <w:sz w:val="28"/>
          <w:szCs w:val="28"/>
        </w:rPr>
      </w:pPr>
      <w:ins w:id="22" w:author="Mate" w:date="2022-05-13T19:16:00Z">
        <w:r w:rsidRPr="00CB2720">
          <w:rPr>
            <w:rFonts w:ascii="Times New Roman" w:eastAsia="Times New Roman" w:hAnsi="Times New Roman" w:cs="Times New Roman"/>
            <w:sz w:val="28"/>
            <w:szCs w:val="28"/>
          </w:rPr>
          <w:t>Результаты расчета</w:t>
        </w:r>
      </w:ins>
    </w:p>
    <w:p w14:paraId="346E900B" w14:textId="77777777" w:rsidR="007716B4" w:rsidRPr="00CB2720" w:rsidRDefault="007716B4" w:rsidP="007716B4">
      <w:pPr>
        <w:rPr>
          <w:rFonts w:ascii="Times New Roman" w:eastAsia="Times New Roman" w:hAnsi="Times New Roman" w:cs="Times New Roman"/>
          <w:sz w:val="28"/>
          <w:szCs w:val="28"/>
        </w:rPr>
      </w:pPr>
      <w:ins w:id="23" w:author="Mate" w:date="2022-05-13T19:16:00Z">
        <w:r w:rsidRPr="00CB2720">
          <w:rPr>
            <w:rFonts w:ascii="Times New Roman" w:eastAsia="Times New Roman" w:hAnsi="Times New Roman" w:cs="Times New Roman"/>
            <w:sz w:val="28"/>
            <w:szCs w:val="28"/>
          </w:rPr>
          <w:t>Выводы</w:t>
        </w:r>
      </w:ins>
    </w:p>
    <w:p w14:paraId="1098C473" w14:textId="77777777" w:rsidR="007716B4" w:rsidRPr="00CB2720" w:rsidDel="00567E6A" w:rsidRDefault="007716B4" w:rsidP="007716B4">
      <w:pPr>
        <w:rPr>
          <w:del w:id="24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25" w:author="Mate" w:date="2022-05-13T00:03:00Z">
        <w:r w:rsidRPr="00CB2720" w:rsidDel="00567E6A">
          <w:rPr>
            <w:rFonts w:ascii="Times New Roman" w:eastAsia="Times New Roman" w:hAnsi="Times New Roman" w:cs="Times New Roman"/>
            <w:sz w:val="28"/>
            <w:szCs w:val="28"/>
          </w:rPr>
          <w:delText>Алгоритм подсчета</w:delText>
        </w:r>
      </w:del>
    </w:p>
    <w:p w14:paraId="4FB52A12" w14:textId="77777777" w:rsidR="007716B4" w:rsidRPr="00CB2720" w:rsidDel="00567E6A" w:rsidRDefault="007716B4" w:rsidP="007716B4">
      <w:pPr>
        <w:rPr>
          <w:del w:id="26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27" w:author="Mate" w:date="2022-05-13T00:03:00Z">
        <w:r w:rsidRPr="00CB2720" w:rsidDel="00567E6A">
          <w:rPr>
            <w:rFonts w:ascii="Times New Roman" w:eastAsia="Times New Roman" w:hAnsi="Times New Roman" w:cs="Times New Roman"/>
            <w:sz w:val="28"/>
            <w:szCs w:val="28"/>
          </w:rPr>
          <w:delText>Модель Болдуина-Ломакса</w:delText>
        </w:r>
      </w:del>
    </w:p>
    <w:p w14:paraId="741BDA83" w14:textId="77777777" w:rsidR="007716B4" w:rsidRPr="00CB2720" w:rsidDel="00567E6A" w:rsidRDefault="007716B4" w:rsidP="007716B4">
      <w:pPr>
        <w:rPr>
          <w:del w:id="28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29" w:author="Mate" w:date="2022-05-13T00:03:00Z">
        <w:r w:rsidRPr="00CB2720" w:rsidDel="00567E6A">
          <w:rPr>
            <w:rFonts w:ascii="Times New Roman" w:eastAsia="Times New Roman" w:hAnsi="Times New Roman" w:cs="Times New Roman"/>
            <w:sz w:val="28"/>
            <w:szCs w:val="28"/>
          </w:rPr>
          <w:delText>Результаты подсчетов</w:delText>
        </w:r>
      </w:del>
    </w:p>
    <w:p w14:paraId="6B9ADBF5" w14:textId="77777777" w:rsidR="007716B4" w:rsidRPr="00CB2720" w:rsidDel="00567E6A" w:rsidRDefault="007716B4" w:rsidP="007716B4">
      <w:pPr>
        <w:rPr>
          <w:del w:id="30" w:author="Mate" w:date="2022-05-13T00:03:00Z"/>
          <w:rFonts w:ascii="Times New Roman" w:eastAsia="Times New Roman" w:hAnsi="Times New Roman" w:cs="Times New Roman"/>
          <w:sz w:val="28"/>
          <w:szCs w:val="28"/>
        </w:rPr>
      </w:pPr>
      <w:del w:id="31" w:author="Mate" w:date="2022-05-13T00:03:00Z">
        <w:r w:rsidRPr="00CB2720" w:rsidDel="00567E6A">
          <w:rPr>
            <w:rFonts w:ascii="Times New Roman" w:eastAsia="Times New Roman" w:hAnsi="Times New Roman" w:cs="Times New Roman"/>
            <w:sz w:val="28"/>
            <w:szCs w:val="28"/>
          </w:rPr>
          <w:delText>Заключение</w:delText>
        </w:r>
      </w:del>
    </w:p>
    <w:p w14:paraId="2EF53653" w14:textId="77777777" w:rsidR="007716B4" w:rsidRPr="00E476D0" w:rsidRDefault="007716B4" w:rsidP="007716B4">
      <w:pPr>
        <w:suppressAutoHyphens w:val="0"/>
        <w:spacing w:before="100" w:beforeAutospacing="1" w:after="100" w:afterAutospacing="1" w:line="140" w:lineRule="atLeast"/>
        <w:rPr>
          <w:rFonts w:ascii="Times New Roman" w:eastAsia="Times New Roman" w:hAnsi="Times New Roman" w:cs="Times New Roman"/>
          <w:b/>
          <w:sz w:val="28"/>
          <w:szCs w:val="28"/>
          <w:rPrChange w:id="32" w:author="Mate" w:date="2022-05-13T19:15:00Z">
            <w:rPr>
              <w:rFonts w:ascii="Times New Roman" w:eastAsia="Times New Roman" w:hAnsi="Times New Roman" w:cs="Times New Roman"/>
              <w:b/>
              <w:sz w:val="28"/>
              <w:szCs w:val="28"/>
              <w:lang w:val="en-US"/>
            </w:rPr>
          </w:rPrChange>
        </w:rPr>
      </w:pPr>
      <w:r w:rsidRPr="00557061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1CC6C" w14:textId="77777777" w:rsidR="007716B4" w:rsidRPr="00CB2720" w:rsidRDefault="007716B4" w:rsidP="007716B4">
      <w:pPr>
        <w:rPr>
          <w:rFonts w:ascii="Times New Roman" w:hAnsi="Times New Roman" w:cs="Times New Roman"/>
          <w:sz w:val="36"/>
          <w:szCs w:val="36"/>
        </w:rPr>
      </w:pPr>
      <w:r w:rsidRPr="00CB2720">
        <w:rPr>
          <w:rFonts w:ascii="Times New Roman" w:eastAsia="Times New Roman" w:hAnsi="Times New Roman" w:cs="Times New Roman"/>
          <w:b/>
          <w:sz w:val="36"/>
          <w:szCs w:val="36"/>
        </w:rPr>
        <w:t>Введение</w:t>
      </w:r>
    </w:p>
    <w:p w14:paraId="617BFC89" w14:textId="77777777" w:rsidR="007716B4" w:rsidRPr="00557061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>Учет свойства вязкости жидкости и газов ведет к повышению порядка дифференциальных уравнений движения, и в связи с этим появляются добавочные краевые условия на границах объема движущейся среды. Типичными примерами таких условий являются условие полного прилипания жидкости или газа к подвижным телам или неподвижным граничным стенкам и условие непрерывности трех компонент вектора силы напряжения на поверхности контакта двух сред.</w:t>
      </w:r>
    </w:p>
    <w:p w14:paraId="6C940189" w14:textId="77777777" w:rsidR="007716B4" w:rsidRPr="00557061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>При рассмотрении задачи об обтекании тел идеальной жидкостью условие обтекания сводится к равенству нормальных составляющих скоростей жидкости и тела на поверхности тела. На поверхности тела касательные составляющие скоростей тела и жидкости различны, поэтому в рамках идеальной жидкости вдоль поверхности тела возможно проскальзывание частиц жидкости относительно тела. Видно, что влияние вязкости на поле скоростей проявляется существенным образом за счет граничных условий, которые запрещают такое проскальзывание.</w:t>
      </w:r>
    </w:p>
    <w:p w14:paraId="050BE8F2" w14:textId="77777777" w:rsidR="007716B4" w:rsidRPr="00557061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>Опыт и качественные теоретические соображения показывает, что в некоторых важных случаях на движение жидкости существенное влияние оказывает условие отсутствия проскальзывания жидкости только непосредственно вблизи самой границы, в тонком слое, окутывающем поверхность обтекаемого тела.</w:t>
      </w:r>
    </w:p>
    <w:p w14:paraId="34F44F47" w14:textId="77777777" w:rsidR="007716B4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57061">
        <w:rPr>
          <w:rFonts w:ascii="Times New Roman" w:eastAsia="Times New Roman" w:hAnsi="Times New Roman" w:cs="Times New Roman"/>
          <w:sz w:val="28"/>
          <w:szCs w:val="28"/>
        </w:rPr>
        <w:tab/>
        <w:t xml:space="preserve">В следствии этого возникает теория тонкого пограничного слоя на границах вязкой жидкости – тонкого слоя, внутри которого нельзя пренебречь вязкостью. Дадим определение этого слоя. </w:t>
      </w:r>
      <w:r w:rsidRPr="00557061">
        <w:rPr>
          <w:rFonts w:ascii="Times New Roman" w:eastAsia="Times New Roman" w:hAnsi="Times New Roman" w:cs="Times New Roman"/>
          <w:sz w:val="28"/>
          <w:szCs w:val="28"/>
          <w:u w:val="single"/>
        </w:rPr>
        <w:t>Пограничным слоем будем называть тонкую область в близи поверхности тела, где силы трения того же порядка, что и силы инерции.</w:t>
      </w:r>
    </w:p>
    <w:p w14:paraId="1B921596" w14:textId="77777777" w:rsidR="007716B4" w:rsidRPr="00AF0F0F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Характерным элементом структуры сверхзвукового течения является ударная волна. Она выражена скачком значений давления, температуры</w:t>
      </w:r>
      <w:r w:rsidRPr="007716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плотности</w:t>
      </w:r>
      <w:r w:rsidRPr="007716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скорости.</w:t>
      </w:r>
    </w:p>
    <w:p w14:paraId="4E52D736" w14:textId="77777777" w:rsidR="007716B4" w:rsidRDefault="007716B4" w:rsidP="007716B4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sz w:val="24"/>
          <w:szCs w:val="24"/>
          <w:lang w:eastAsia="en-US"/>
        </w:rPr>
      </w:pPr>
    </w:p>
    <w:p w14:paraId="5B17038A" w14:textId="77777777" w:rsidR="007716B4" w:rsidRPr="00E87021" w:rsidRDefault="007716B4" w:rsidP="007716B4">
      <w:pPr>
        <w:suppressAutoHyphens w:val="0"/>
        <w:autoSpaceDE w:val="0"/>
        <w:autoSpaceDN w:val="0"/>
        <w:adjustRightInd w:val="0"/>
        <w:spacing w:after="0" w:line="240" w:lineRule="auto"/>
        <w:rPr>
          <w:rFonts w:ascii="Ü&gt;¢Vˇ" w:eastAsiaTheme="minorHAnsi" w:hAnsi="Ü&gt;¢Vˇ" w:cs="Ü&gt;¢Vˇ"/>
          <w:color w:val="000000" w:themeColor="text1"/>
          <w:sz w:val="24"/>
          <w:szCs w:val="24"/>
          <w:lang w:eastAsia="en-US"/>
        </w:rPr>
      </w:pPr>
    </w:p>
    <w:p w14:paraId="1CEFA591" w14:textId="77777777" w:rsidR="007716B4" w:rsidRPr="00CB2720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B272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Постановка задачи</w:t>
      </w:r>
    </w:p>
    <w:p w14:paraId="30AF7CC0" w14:textId="77777777" w:rsidR="007716B4" w:rsidRPr="00C01F3F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rPrChange w:id="33" w:author="Mate" w:date="2022-05-12T23:04:00Z">
            <w:rPr>
              <w:rFonts w:ascii="Times New Roman" w:eastAsia="Times New Roman" w:hAnsi="Times New Roman" w:cs="Times New Roman"/>
              <w:color w:val="000000" w:themeColor="text1"/>
              <w:sz w:val="28"/>
              <w:szCs w:val="28"/>
              <w:lang w:val="en-US"/>
            </w:rPr>
          </w:rPrChange>
        </w:rPr>
      </w:pPr>
      <w:del w:id="34" w:author="Mate" w:date="2022-05-13T18:43:00Z">
        <w:r w:rsidRPr="00E87021" w:rsidDel="002C4FCD">
          <w:rPr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</w:rPr>
          <w:tab/>
        </w:r>
      </w:del>
      <w:r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 работы: исследование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ударноволновых конфигураций при обтекании </w:t>
      </w:r>
      <w:r w:rsidRPr="00E870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угла сжатия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Расчет всех характеристических углов.</w:t>
      </w:r>
    </w:p>
    <w:p w14:paraId="575199C1" w14:textId="77777777" w:rsidR="007716B4" w:rsidDel="002C4FCD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del w:id="35" w:author="Mate" w:date="2022-05-13T18:42:00Z"/>
          <w:rFonts w:ascii="Times New Roman" w:eastAsia="Times New Roman" w:hAnsi="Times New Roman" w:cs="Times New Roman"/>
          <w:sz w:val="28"/>
          <w:szCs w:val="28"/>
        </w:rPr>
      </w:pPr>
      <w:del w:id="36" w:author="Mate" w:date="2022-05-13T18:43:00Z">
        <w:r w:rsidRPr="00557061" w:rsidDel="002C4FCD">
          <w:rPr>
            <w:rFonts w:ascii="Times New Roman" w:eastAsia="Times New Roman" w:hAnsi="Times New Roman" w:cs="Times New Roman"/>
            <w:sz w:val="28"/>
            <w:szCs w:val="28"/>
          </w:rPr>
          <w:tab/>
        </w:r>
      </w:del>
      <w:r w:rsidRPr="00557061">
        <w:rPr>
          <w:rFonts w:ascii="Times New Roman" w:eastAsia="Times New Roman" w:hAnsi="Times New Roman" w:cs="Times New Roman"/>
          <w:sz w:val="28"/>
          <w:szCs w:val="28"/>
        </w:rPr>
        <w:t>В качестве конкретн</w:t>
      </w:r>
      <w:r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</w:t>
      </w:r>
      <w:r>
        <w:rPr>
          <w:rFonts w:ascii="Times New Roman" w:eastAsia="Times New Roman" w:hAnsi="Times New Roman" w:cs="Times New Roman"/>
          <w:sz w:val="28"/>
          <w:szCs w:val="28"/>
        </w:rPr>
        <w:t>лись</w:t>
      </w:r>
      <w:r w:rsidRPr="00557061">
        <w:rPr>
          <w:rFonts w:ascii="Times New Roman" w:eastAsia="Times New Roman" w:hAnsi="Times New Roman" w:cs="Times New Roman"/>
          <w:sz w:val="28"/>
          <w:szCs w:val="28"/>
        </w:rPr>
        <w:t xml:space="preserve"> канал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ins w:id="37" w:author="Mate" w:date="2022-05-13T18:42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del w:id="38" w:author="Mate" w:date="2022-05-13T18:42:00Z">
        <w:r w:rsidDel="002C4FCD">
          <w:rPr>
            <w:rFonts w:ascii="Times New Roman" w:eastAsia="Times New Roman" w:hAnsi="Times New Roman" w:cs="Times New Roman"/>
            <w:sz w:val="28"/>
            <w:szCs w:val="28"/>
          </w:rPr>
          <w:delText>:</w:delText>
        </w:r>
      </w:del>
    </w:p>
    <w:p w14:paraId="7084704E" w14:textId="77777777" w:rsidR="007716B4" w:rsidRPr="002C4FCD" w:rsidDel="002C4FCD" w:rsidRDefault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del w:id="39" w:author="Mate" w:date="2022-05-13T18:42:00Z"/>
          <w:rFonts w:ascii="Times New Roman" w:hAnsi="Times New Roman" w:cs="Times New Roman"/>
          <w:sz w:val="28"/>
          <w:szCs w:val="28"/>
          <w:rPrChange w:id="40" w:author="Mate" w:date="2022-05-13T18:42:00Z">
            <w:rPr>
              <w:del w:id="41" w:author="Mate" w:date="2022-05-13T18:42:00Z"/>
              <w:rFonts w:ascii="Times New Roman" w:eastAsia="Times New Roman" w:hAnsi="Times New Roman" w:cs="Times New Roman"/>
              <w:sz w:val="28"/>
              <w:szCs w:val="28"/>
            </w:rPr>
          </w:rPrChange>
        </w:rPr>
        <w:pPrChange w:id="42" w:author="Mate" w:date="2022-05-13T18:42:00Z">
          <w:pPr>
            <w:pStyle w:val="ListParagraph"/>
            <w:numPr>
              <w:numId w:val="2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ind w:hanging="360"/>
            <w:jc w:val="both"/>
          </w:pPr>
        </w:pPrChange>
      </w:pPr>
      <w:r w:rsidRPr="002C4FCD">
        <w:rPr>
          <w:rFonts w:ascii="Times New Roman" w:eastAsia="Times New Roman" w:hAnsi="Times New Roman" w:cs="Times New Roman"/>
          <w:sz w:val="28"/>
          <w:szCs w:val="28"/>
          <w:rPrChange w:id="43" w:author="Mate" w:date="2022-05-13T18:42:00Z">
            <w:rPr/>
          </w:rPrChange>
        </w:rPr>
        <w:t xml:space="preserve">с числом Маха </w:t>
      </w:r>
      <w:ins w:id="44" w:author="Mate" w:date="2022-05-13T18:42:00Z">
        <w:r w:rsidRPr="002C4FCD">
          <w:rPr>
            <w:rFonts w:ascii="Times New Roman" w:eastAsia="Times New Roman" w:hAnsi="Times New Roman" w:cs="Times New Roman"/>
            <w:sz w:val="28"/>
            <w:szCs w:val="28"/>
            <w:rPrChange w:id="45" w:author="Mate" w:date="2022-05-13T18:42:00Z">
              <w:rPr/>
            </w:rPrChange>
          </w:rPr>
          <w:t>6</w:t>
        </w:r>
      </w:ins>
      <w:r w:rsidRPr="002C4FCD">
        <w:rPr>
          <w:rFonts w:ascii="Times New Roman" w:eastAsia="Times New Roman" w:hAnsi="Times New Roman" w:cs="Times New Roman"/>
          <w:sz w:val="28"/>
          <w:szCs w:val="28"/>
          <w:rPrChange w:id="46" w:author="Mate" w:date="2022-05-13T18:42:00Z">
            <w:rPr/>
          </w:rPrChange>
        </w:rPr>
        <w:t xml:space="preserve"> входного потока и углом сжатия</w:t>
      </w:r>
      <w:ins w:id="47" w:author="Mate" w:date="2022-05-13T18:42:00Z">
        <w:r w:rsidRPr="002C4FCD">
          <w:rPr>
            <w:rFonts w:ascii="Times New Roman" w:eastAsia="Times New Roman" w:hAnsi="Times New Roman" w:cs="Times New Roman"/>
            <w:sz w:val="28"/>
            <w:szCs w:val="28"/>
            <w:rPrChange w:id="48" w:author="Mate" w:date="2022-05-13T18:42:00Z">
              <w:rPr/>
            </w:rPrChange>
          </w:rPr>
          <w:t xml:space="preserve"> 28</w:t>
        </w:r>
      </w:ins>
      <m:oMath>
        <m:r>
          <w:ins w:id="49" w:author="Mate" w:date="2022-05-13T18:42:00Z">
            <w:rPr>
              <w:rFonts w:ascii="Cambria Math" w:eastAsia="Times New Roman" w:hAnsi="Cambria Math" w:cs="Times New Roman"/>
              <w:sz w:val="28"/>
              <w:szCs w:val="28"/>
              <w:rPrChange w:id="50" w:author="Mate" w:date="2022-05-13T18:42:00Z">
                <w:rPr>
                  <w:rFonts w:ascii="Cambria Math" w:hAnsi="Cambria Math"/>
                </w:rPr>
              </w:rPrChange>
            </w:rPr>
            <m:t>°</m:t>
          </w:ins>
        </m:r>
      </m:oMath>
      <w:ins w:id="51" w:author="Mate" w:date="2022-05-13T18:43:00Z">
        <w:r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  <w:del w:id="52" w:author="Mate" w:date="2022-05-13T18:43:00Z">
        <w:r w:rsidRPr="002C4FCD" w:rsidDel="002C4FCD">
          <w:rPr>
            <w:rFonts w:ascii="Times New Roman" w:eastAsia="Times New Roman" w:hAnsi="Times New Roman" w:cs="Times New Roman"/>
            <w:sz w:val="28"/>
            <w:szCs w:val="28"/>
            <w:rPrChange w:id="53" w:author="Mate" w:date="2022-05-13T18:42:00Z">
              <w:rPr/>
            </w:rPrChange>
          </w:rPr>
          <w:delText>;</w:delText>
        </w:r>
      </w:del>
    </w:p>
    <w:p w14:paraId="23D54F75" w14:textId="77777777" w:rsidR="007716B4" w:rsidRPr="001E7EBF" w:rsidRDefault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jc w:val="both"/>
        <w:rPr>
          <w:ins w:id="54" w:author="Mate" w:date="2022-05-13T18:42:00Z"/>
        </w:rPr>
        <w:pPrChange w:id="55" w:author="Mate" w:date="2022-05-13T18:42:00Z">
          <w:pPr>
            <w:pStyle w:val="ListParagraph"/>
            <w:numPr>
              <w:numId w:val="2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ind w:hanging="360"/>
            <w:jc w:val="both"/>
          </w:pPr>
        </w:pPrChange>
      </w:pPr>
    </w:p>
    <w:p w14:paraId="4955FD5E" w14:textId="77777777" w:rsidR="007716B4" w:rsidRPr="002C4FCD" w:rsidDel="002C4FCD" w:rsidRDefault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del w:id="56" w:author="Mate" w:date="2022-05-13T18:42:00Z"/>
          <w:rFonts w:ascii="Times New Roman" w:hAnsi="Times New Roman" w:cs="Times New Roman"/>
          <w:sz w:val="28"/>
          <w:szCs w:val="28"/>
          <w:rPrChange w:id="57" w:author="Mate" w:date="2022-05-13T18:42:00Z">
            <w:rPr>
              <w:del w:id="58" w:author="Mate" w:date="2022-05-13T18:42:00Z"/>
            </w:rPr>
          </w:rPrChange>
        </w:rPr>
        <w:pPrChange w:id="59" w:author="Mate" w:date="2022-05-13T18:42:00Z">
          <w:pPr>
            <w:pStyle w:val="ListParagraph"/>
            <w:numPr>
              <w:numId w:val="2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ind w:hanging="360"/>
            <w:jc w:val="both"/>
          </w:pPr>
        </w:pPrChange>
      </w:pPr>
      <w:del w:id="60" w:author="Mate" w:date="2022-05-13T18:42:00Z">
        <w:r w:rsidRPr="002C4FCD" w:rsidDel="002C4FCD">
          <w:rPr>
            <w:rFonts w:ascii="Times New Roman" w:eastAsia="Times New Roman" w:hAnsi="Times New Roman" w:cs="Times New Roman"/>
            <w:sz w:val="28"/>
            <w:szCs w:val="28"/>
            <w:rPrChange w:id="61" w:author="Mate" w:date="2022-05-13T18:42:00Z">
              <w:rPr/>
            </w:rPrChange>
          </w:rPr>
          <w:delText>с числом Маха  входного потока и углом сжатия</w:delText>
        </w:r>
        <w:r w:rsidRPr="002C4FCD" w:rsidDel="002C4FCD">
          <w:rPr>
            <w:rFonts w:ascii="Times New Roman" w:hAnsi="Times New Roman" w:cs="Times New Roman"/>
            <w:sz w:val="28"/>
            <w:szCs w:val="28"/>
            <w:rPrChange w:id="62" w:author="Mate" w:date="2022-05-13T18:42:00Z">
              <w:rPr/>
            </w:rPrChange>
          </w:rPr>
          <w:delText>.</w:delText>
        </w:r>
      </w:del>
    </w:p>
    <w:p w14:paraId="02E5CC07" w14:textId="77777777" w:rsidR="007716B4" w:rsidRPr="002C4FCD" w:rsidRDefault="00771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rPrChange w:id="63" w:author="Mate" w:date="2022-05-13T18:43:00Z">
            <w:rPr/>
          </w:rPrChange>
        </w:rPr>
        <w:pPrChange w:id="64" w:author="Mate" w:date="2022-05-13T18:43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360" w:lineRule="auto"/>
            <w:jc w:val="both"/>
          </w:pPr>
        </w:pPrChange>
      </w:pPr>
      <w:r w:rsidRPr="002C4FCD">
        <w:rPr>
          <w:rFonts w:ascii="Times New Roman" w:hAnsi="Times New Roman" w:cs="Times New Roman"/>
          <w:sz w:val="28"/>
          <w:szCs w:val="28"/>
          <w:rPrChange w:id="65" w:author="Mate" w:date="2022-05-13T18:43:00Z">
            <w:rPr/>
          </w:rPrChange>
        </w:rPr>
        <w:t>Расчитанные параметры сравнивались с верифицированной моделью Спаларта-Аллмараса.</w:t>
      </w:r>
    </w:p>
    <w:p w14:paraId="44D0E9F5" w14:textId="77777777" w:rsidR="007716B4" w:rsidRDefault="007716B4" w:rsidP="007716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70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5D9BB" wp14:editId="370EAC02">
                <wp:simplePos x="0" y="0"/>
                <wp:positionH relativeFrom="column">
                  <wp:posOffset>4046393</wp:posOffset>
                </wp:positionH>
                <wp:positionV relativeFrom="paragraph">
                  <wp:posOffset>1521749</wp:posOffset>
                </wp:positionV>
                <wp:extent cx="1916264" cy="540689"/>
                <wp:effectExtent l="0" t="0" r="1905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64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3D39C5" w14:textId="77777777" w:rsidR="007716B4" w:rsidRPr="00B643CE" w:rsidRDefault="007716B4" w:rsidP="007716B4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Рис. 1</w:t>
                            </w:r>
                          </w:p>
                          <w:p w14:paraId="5BDE0232" w14:textId="77777777" w:rsidR="007716B4" w:rsidRPr="00B643CE" w:rsidRDefault="007716B4" w:rsidP="007716B4">
                            <w:pPr>
                              <w:rPr>
                                <w:b/>
                              </w:rPr>
                            </w:pPr>
                            <w:r w:rsidRPr="00B643CE">
                              <w:rPr>
                                <w:b/>
                              </w:rPr>
                              <w:t>Схема расчетной области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5D9B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18.6pt;margin-top:119.8pt;width:150.9pt;height:4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" fillcolor="white [3201]" stroked="f" strokeweight=".5pt">
                <v:textbox>
                  <w:txbxContent>
                    <w:p w14:paraId="243D39C5" w14:textId="77777777" w:rsidR="007716B4" w:rsidRPr="00B643CE" w:rsidRDefault="007716B4" w:rsidP="007716B4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Рис. 1</w:t>
                      </w:r>
                    </w:p>
                    <w:p w14:paraId="5BDE0232" w14:textId="77777777" w:rsidR="007716B4" w:rsidRPr="00B643CE" w:rsidRDefault="007716B4" w:rsidP="007716B4">
                      <w:pPr>
                        <w:rPr>
                          <w:b/>
                        </w:rPr>
                      </w:pPr>
                      <w:r w:rsidRPr="00B643CE">
                        <w:rPr>
                          <w:b/>
                        </w:rPr>
                        <w:t>Схема расчетной области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57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990BC" wp14:editId="43624521">
            <wp:extent cx="3934534" cy="3365748"/>
            <wp:effectExtent l="0" t="0" r="254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Постановка задачи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36" cy="34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2570" w14:textId="77777777" w:rsidR="007716B4" w:rsidRDefault="007716B4" w:rsidP="007716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250477" w14:textId="77777777" w:rsidR="007716B4" w:rsidRPr="00CB2720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B272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Базовая идея о минимуме диссипации</w:t>
      </w:r>
    </w:p>
    <w:p w14:paraId="57292DB5" w14:textId="77777777" w:rsidR="007716B4" w:rsidRPr="005F78FB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33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Стационарные состояния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течения</w:t>
      </w:r>
      <w:r w:rsidRPr="00E33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удовлетворяют следующим</w:t>
      </w:r>
      <w:r w:rsidRPr="005F78F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E33D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уравнениям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/>
      </w:r>
      <w:r w:rsidRPr="00E33D71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2C02CBBF" wp14:editId="024F202E">
            <wp:extent cx="5850890" cy="89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где :</w:t>
      </w:r>
    </w:p>
    <w:p w14:paraId="61CB68EB" w14:textId="77777777" w:rsidR="007716B4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62E83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0922442" wp14:editId="7185BD82">
            <wp:extent cx="1790700" cy="31484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765" cy="3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C5A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rPrChange w:id="66" w:author="Mate" w:date="2022-05-13T00:05:00Z">
            <w:rPr>
              <w:rFonts w:ascii="Lora" w:hAnsi="Lora"/>
              <w:b/>
              <w:bCs/>
              <w:i/>
              <w:iCs/>
              <w:color w:val="000000"/>
              <w:sz w:val="30"/>
              <w:szCs w:val="30"/>
            </w:rPr>
          </w:rPrChange>
        </w:rPr>
      </w:pP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67" w:author="Mate" w:date="2022-05-13T00:05:00Z">
            <w:rPr>
              <w:rFonts w:cs="Calibri"/>
              <w:i/>
              <w:iCs/>
              <w:color w:val="000000"/>
              <w:sz w:val="30"/>
              <w:szCs w:val="30"/>
            </w:rPr>
          </w:rPrChange>
        </w:rPr>
        <w:t>ϑ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68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 = </w:t>
      </w:r>
      <w:r w:rsidRPr="00D41A3E">
        <w:rPr>
          <w:rFonts w:ascii="Cambria Math" w:hAnsi="Cambria Math" w:cs="Cambria Math"/>
          <w:color w:val="000000"/>
          <w:sz w:val="28"/>
          <w:szCs w:val="28"/>
          <w:rPrChange w:id="69" w:author="Mate" w:date="2022-05-13T00:05:00Z">
            <w:rPr>
              <w:rFonts w:ascii="Cambria Math" w:hAnsi="Cambria Math" w:cs="Cambria Math"/>
              <w:color w:val="000000"/>
              <w:sz w:val="30"/>
              <w:szCs w:val="30"/>
            </w:rPr>
          </w:rPrChange>
        </w:rPr>
        <w:t>∇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70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71" w:author="Mate" w:date="2022-05-13T00:05:00Z">
            <w:rPr>
              <w:rFonts w:ascii="Lora" w:hAnsi="Lora" w:cs="Lora"/>
              <w:color w:val="000000"/>
              <w:sz w:val="30"/>
              <w:szCs w:val="30"/>
            </w:rPr>
          </w:rPrChange>
        </w:rPr>
        <w:t>·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72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</w:t>
      </w:r>
      <w:r w:rsidRPr="00D41A3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rPrChange w:id="73" w:author="Mate" w:date="2022-05-13T00:05:00Z">
            <w:rPr>
              <w:rFonts w:ascii="Lora" w:hAnsi="Lora"/>
              <w:b/>
              <w:bCs/>
              <w:i/>
              <w:iCs/>
              <w:color w:val="000000"/>
              <w:sz w:val="30"/>
              <w:szCs w:val="30"/>
            </w:rPr>
          </w:rPrChange>
        </w:rPr>
        <w:t>u</w:t>
      </w:r>
    </w:p>
    <w:p w14:paraId="2FD1E1A3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rPrChange w:id="74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</w:pPr>
      <w:r w:rsidRPr="00D41A3E">
        <w:rPr>
          <w:rStyle w:val="mi"/>
          <w:rFonts w:ascii="Cambria Math" w:hAnsi="Cambria Math" w:cs="Cambria Math" w:hint="eastAsia"/>
          <w:color w:val="000000"/>
          <w:sz w:val="28"/>
          <w:szCs w:val="28"/>
          <w:bdr w:val="none" w:sz="0" w:space="0" w:color="auto" w:frame="1"/>
          <w:rPrChange w:id="75" w:author="Mate" w:date="2022-05-13T00:05:00Z">
            <w:rPr>
              <w:rStyle w:val="mi"/>
              <w:rFonts w:ascii="STIXMathJax_Normal-bold" w:hAnsi="STIXMathJax_Normal-bold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𝐃</w:t>
      </w:r>
      <w:r w:rsidRPr="00D41A3E">
        <w:rPr>
          <w:rStyle w:val="mo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rPrChange w:id="76" w:author="Mate" w:date="2022-05-13T00:05:00Z">
            <w:rPr>
              <w:rStyle w:val="mo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=</w:t>
      </w:r>
      <w:r w:rsidRPr="00D41A3E">
        <w:rPr>
          <w:rStyle w:val="mo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rPrChange w:id="77" w:author="Mate" w:date="2022-05-13T00:05:00Z">
            <w:rPr>
              <w:rStyle w:val="mo"/>
              <w:rFonts w:ascii="STIXMathJax_Size1" w:hAnsi="STIXMathJax_Size1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[</w:t>
      </w:r>
      <w:r w:rsidRPr="00D41A3E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78" w:author="Mate" w:date="2022-05-13T00:05:00Z">
            <w:rPr>
              <w:rStyle w:val="mo"/>
              <w:rFonts w:ascii="STIXMathJax_Main" w:hAnsi="STIXMathJax_Main"/>
              <w:color w:val="000000"/>
              <w:sz w:val="31"/>
              <w:szCs w:val="31"/>
              <w:bdr w:val="none" w:sz="0" w:space="0" w:color="auto" w:frame="1"/>
            </w:rPr>
          </w:rPrChange>
        </w:rPr>
        <w:t>∇</w:t>
      </w:r>
      <w:r w:rsidRPr="00D41A3E">
        <w:rPr>
          <w:rStyle w:val="mi"/>
          <w:rFonts w:ascii="Cambria Math" w:hAnsi="Cambria Math" w:cs="Cambria Math" w:hint="eastAsia"/>
          <w:color w:val="000000"/>
          <w:sz w:val="28"/>
          <w:szCs w:val="28"/>
          <w:bdr w:val="none" w:sz="0" w:space="0" w:color="auto" w:frame="1"/>
          <w:rPrChange w:id="79" w:author="Mate" w:date="2022-05-13T00:05:00Z">
            <w:rPr>
              <w:rStyle w:val="mi"/>
              <w:rFonts w:ascii="STIXMathJax_Normal-bold" w:hAnsi="STIXMathJax_Normal-bold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𝐮</w:t>
      </w:r>
      <w:r w:rsidRPr="00D41A3E">
        <w:rPr>
          <w:rStyle w:val="mo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rPrChange w:id="80" w:author="Mate" w:date="2022-05-13T00:05:00Z">
            <w:rPr>
              <w:rStyle w:val="mo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+(</w:t>
      </w:r>
      <w:r w:rsidRPr="00D41A3E">
        <w:rPr>
          <w:rStyle w:val="mo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81" w:author="Mate" w:date="2022-05-13T00:05:00Z">
            <w:rPr>
              <w:rStyle w:val="mo"/>
              <w:rFonts w:ascii="STIXMathJax_Main" w:hAnsi="STIXMathJax_Main"/>
              <w:color w:val="000000"/>
              <w:sz w:val="31"/>
              <w:szCs w:val="31"/>
              <w:bdr w:val="none" w:sz="0" w:space="0" w:color="auto" w:frame="1"/>
            </w:rPr>
          </w:rPrChange>
        </w:rPr>
        <w:t>∇</w:t>
      </w:r>
      <w:r w:rsidRPr="00D41A3E">
        <w:rPr>
          <w:rStyle w:val="mi"/>
          <w:rFonts w:ascii="Cambria Math" w:hAnsi="Cambria Math" w:cs="Cambria Math" w:hint="eastAsia"/>
          <w:color w:val="000000"/>
          <w:sz w:val="28"/>
          <w:szCs w:val="28"/>
          <w:bdr w:val="none" w:sz="0" w:space="0" w:color="auto" w:frame="1"/>
          <w:rPrChange w:id="82" w:author="Mate" w:date="2022-05-13T00:05:00Z">
            <w:rPr>
              <w:rStyle w:val="mi"/>
              <w:rFonts w:ascii="STIXMathJax_Normal-bold" w:hAnsi="STIXMathJax_Normal-bold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𝐮</w:t>
      </w:r>
      <w:r w:rsidRPr="00D41A3E">
        <w:rPr>
          <w:rStyle w:val="mo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rPrChange w:id="83" w:author="Mate" w:date="2022-05-13T00:05:00Z">
            <w:rPr>
              <w:rStyle w:val="mo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)</w:t>
      </w:r>
      <w:r w:rsidRPr="00D41A3E">
        <w:rPr>
          <w:rStyle w:val="mi"/>
          <w:rFonts w:ascii="Cambria Math" w:hAnsi="Cambria Math" w:cs="Cambria Math" w:hint="eastAsia"/>
          <w:color w:val="000000"/>
          <w:sz w:val="28"/>
          <w:szCs w:val="28"/>
          <w:bdr w:val="none" w:sz="0" w:space="0" w:color="auto" w:frame="1"/>
          <w:rPrChange w:id="84" w:author="Mate" w:date="2022-05-13T00:05:00Z">
            <w:rPr>
              <w:rStyle w:val="mi"/>
              <w:rFonts w:ascii="STIXMathJax_Normal-italic" w:hAnsi="STIXMathJax_Normal-italic" w:hint="eastAsia"/>
              <w:color w:val="000000"/>
              <w:bdr w:val="none" w:sz="0" w:space="0" w:color="auto" w:frame="1"/>
            </w:rPr>
          </w:rPrChange>
        </w:rPr>
        <w:t>𝑇</w:t>
      </w:r>
      <w:r w:rsidRPr="00D41A3E">
        <w:rPr>
          <w:rStyle w:val="mo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rPrChange w:id="85" w:author="Mate" w:date="2022-05-13T00:05:00Z">
            <w:rPr>
              <w:rStyle w:val="mo"/>
              <w:rFonts w:ascii="STIXMathJax_Size1" w:hAnsi="STIXMathJax_Size1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]</w:t>
      </w:r>
      <w:r w:rsidRPr="00D41A3E">
        <w:rPr>
          <w:rStyle w:val="mo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rPrChange w:id="86" w:author="Mate" w:date="2022-05-13T00:05:00Z">
            <w:rPr>
              <w:rStyle w:val="mo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/</w:t>
      </w:r>
      <w:r w:rsidRPr="00D41A3E">
        <w:rPr>
          <w:rStyle w:val="mn"/>
          <w:rFonts w:ascii="Times New Roman" w:hAnsi="Times New Roman" w:cs="Times New Roman" w:hint="eastAsia"/>
          <w:color w:val="000000"/>
          <w:sz w:val="28"/>
          <w:szCs w:val="28"/>
          <w:bdr w:val="none" w:sz="0" w:space="0" w:color="auto" w:frame="1"/>
          <w:rPrChange w:id="87" w:author="Mate" w:date="2022-05-13T00:05:00Z">
            <w:rPr>
              <w:rStyle w:val="mn"/>
              <w:rFonts w:ascii="STIXMathJax_Main" w:hAnsi="STIXMathJax_Main" w:hint="eastAsia"/>
              <w:color w:val="000000"/>
              <w:sz w:val="31"/>
              <w:szCs w:val="31"/>
              <w:bdr w:val="none" w:sz="0" w:space="0" w:color="auto" w:frame="1"/>
            </w:rPr>
          </w:rPrChange>
        </w:rPr>
        <w:t>2</w:t>
      </w:r>
      <w:r w:rsidRPr="00D41A3E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88" w:author="Mate" w:date="2022-05-13T00:05:00Z">
            <w:rPr>
              <w:rStyle w:val="mjxassistivemathml"/>
              <w:rFonts w:ascii="Lora" w:hAnsi="Lora"/>
              <w:color w:val="000000"/>
              <w:sz w:val="30"/>
              <w:szCs w:val="30"/>
              <w:bdr w:val="none" w:sz="0" w:space="0" w:color="auto" w:frame="1"/>
            </w:rPr>
          </w:rPrChange>
        </w:rPr>
        <w:t>D=</w:t>
      </w:r>
      <w:r w:rsidRPr="00D41A3E">
        <w:rPr>
          <w:rStyle w:val="mjxassistive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89" w:author="Mate" w:date="2022-05-13T00:05:00Z">
            <w:rPr>
              <w:rStyle w:val="mjxassistivemathml"/>
              <w:rFonts w:ascii="Cambria Math" w:hAnsi="Cambria Math" w:cs="Cambria Math"/>
              <w:color w:val="000000"/>
              <w:sz w:val="30"/>
              <w:szCs w:val="30"/>
              <w:bdr w:val="none" w:sz="0" w:space="0" w:color="auto" w:frame="1"/>
            </w:rPr>
          </w:rPrChange>
        </w:rPr>
        <w:t>∇</w:t>
      </w:r>
      <w:r w:rsidRPr="00D41A3E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90" w:author="Mate" w:date="2022-05-13T00:05:00Z">
            <w:rPr>
              <w:rStyle w:val="mjxassistivemathml"/>
              <w:rFonts w:ascii="Lora" w:hAnsi="Lora"/>
              <w:color w:val="000000"/>
              <w:sz w:val="30"/>
              <w:szCs w:val="30"/>
              <w:bdr w:val="none" w:sz="0" w:space="0" w:color="auto" w:frame="1"/>
            </w:rPr>
          </w:rPrChange>
        </w:rPr>
        <w:t>u+(</w:t>
      </w:r>
      <w:r w:rsidRPr="00D41A3E">
        <w:rPr>
          <w:rStyle w:val="mjxassistivemathml"/>
          <w:rFonts w:ascii="Cambria Math" w:hAnsi="Cambria Math" w:cs="Cambria Math"/>
          <w:color w:val="000000"/>
          <w:sz w:val="28"/>
          <w:szCs w:val="28"/>
          <w:bdr w:val="none" w:sz="0" w:space="0" w:color="auto" w:frame="1"/>
          <w:rPrChange w:id="91" w:author="Mate" w:date="2022-05-13T00:05:00Z">
            <w:rPr>
              <w:rStyle w:val="mjxassistivemathml"/>
              <w:rFonts w:ascii="Cambria Math" w:hAnsi="Cambria Math" w:cs="Cambria Math"/>
              <w:color w:val="000000"/>
              <w:sz w:val="30"/>
              <w:szCs w:val="30"/>
              <w:bdr w:val="none" w:sz="0" w:space="0" w:color="auto" w:frame="1"/>
            </w:rPr>
          </w:rPrChange>
        </w:rPr>
        <w:t>∇</w:t>
      </w:r>
      <w:r w:rsidRPr="00D41A3E">
        <w:rPr>
          <w:rStyle w:val="mjxassistivemath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rPrChange w:id="92" w:author="Mate" w:date="2022-05-13T00:05:00Z">
            <w:rPr>
              <w:rStyle w:val="mjxassistivemathml"/>
              <w:rFonts w:ascii="Lora" w:hAnsi="Lora"/>
              <w:color w:val="000000"/>
              <w:sz w:val="30"/>
              <w:szCs w:val="30"/>
              <w:bdr w:val="none" w:sz="0" w:space="0" w:color="auto" w:frame="1"/>
            </w:rPr>
          </w:rPrChange>
        </w:rPr>
        <w:t>u)T/2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93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,</w:t>
      </w:r>
    </w:p>
    <w:p w14:paraId="21C9F4FF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rPrChange w:id="94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</w:pPr>
      <w:r w:rsidRPr="00D41A3E">
        <w:rPr>
          <w:rFonts w:ascii="Times New Roman" w:hAnsi="Times New Roman" w:cs="Times New Roman"/>
          <w:b/>
          <w:bCs/>
          <w:color w:val="000000"/>
          <w:sz w:val="28"/>
          <w:szCs w:val="28"/>
          <w:rPrChange w:id="95" w:author="Mate" w:date="2022-05-13T00:05:00Z">
            <w:rPr>
              <w:rFonts w:ascii="Lora" w:hAnsi="Lora"/>
              <w:b/>
              <w:bCs/>
              <w:color w:val="000000"/>
              <w:sz w:val="30"/>
              <w:szCs w:val="30"/>
            </w:rPr>
          </w:rPrChange>
        </w:rPr>
        <w:t>T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96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= (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97" w:author="Mate" w:date="2022-05-13T00:05:00Z">
            <w:rPr>
              <w:rFonts w:ascii="Times New Roman" w:hAnsi="Times New Roman" w:cs="Times New Roman"/>
              <w:color w:val="000000"/>
              <w:sz w:val="30"/>
              <w:szCs w:val="30"/>
            </w:rPr>
          </w:rPrChange>
        </w:rPr>
        <w:t>−</w:t>
      </w: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98" w:author="Mate" w:date="2022-05-13T00:05:00Z">
            <w:rPr>
              <w:rFonts w:ascii="Lora" w:hAnsi="Lora"/>
              <w:i/>
              <w:iCs/>
              <w:color w:val="000000"/>
              <w:sz w:val="30"/>
              <w:szCs w:val="30"/>
            </w:rPr>
          </w:rPrChange>
        </w:rPr>
        <w:t>p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99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+ </w:t>
      </w: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100" w:author="Mate" w:date="2022-05-13T00:05:00Z">
            <w:rPr>
              <w:rFonts w:ascii="Cambria" w:hAnsi="Cambria" w:cs="Cambria"/>
              <w:i/>
              <w:iCs/>
              <w:color w:val="000000"/>
              <w:sz w:val="30"/>
              <w:szCs w:val="30"/>
            </w:rPr>
          </w:rPrChange>
        </w:rPr>
        <w:t>ηϑ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101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)</w:t>
      </w:r>
      <w:r w:rsidRPr="00D41A3E">
        <w:rPr>
          <w:rFonts w:ascii="Times New Roman" w:hAnsi="Times New Roman" w:cs="Times New Roman"/>
          <w:b/>
          <w:bCs/>
          <w:color w:val="000000"/>
          <w:sz w:val="28"/>
          <w:szCs w:val="28"/>
          <w:rPrChange w:id="102" w:author="Mate" w:date="2022-05-13T00:05:00Z">
            <w:rPr>
              <w:rFonts w:ascii="Lora" w:hAnsi="Lora"/>
              <w:b/>
              <w:bCs/>
              <w:color w:val="000000"/>
              <w:sz w:val="30"/>
              <w:szCs w:val="30"/>
            </w:rPr>
          </w:rPrChange>
        </w:rPr>
        <w:t>I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103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+ 2</w:t>
      </w:r>
      <w:r w:rsidRPr="00D41A3E">
        <w:rPr>
          <w:rFonts w:ascii="Times New Roman" w:hAnsi="Times New Roman" w:cs="Times New Roman"/>
          <w:i/>
          <w:iCs/>
          <w:color w:val="000000"/>
          <w:sz w:val="28"/>
          <w:szCs w:val="28"/>
          <w:rPrChange w:id="104" w:author="Mate" w:date="2022-05-13T00:05:00Z">
            <w:rPr>
              <w:rFonts w:ascii="Cambria" w:hAnsi="Cambria" w:cs="Cambria"/>
              <w:i/>
              <w:iCs/>
              <w:color w:val="000000"/>
              <w:sz w:val="30"/>
              <w:szCs w:val="30"/>
            </w:rPr>
          </w:rPrChange>
        </w:rPr>
        <w:t>μ</w:t>
      </w:r>
      <w:r w:rsidRPr="00D41A3E">
        <w:rPr>
          <w:rFonts w:ascii="Times New Roman" w:hAnsi="Times New Roman" w:cs="Times New Roman"/>
          <w:b/>
          <w:bCs/>
          <w:color w:val="000000"/>
          <w:sz w:val="28"/>
          <w:szCs w:val="28"/>
          <w:rPrChange w:id="105" w:author="Mate" w:date="2022-05-13T00:05:00Z">
            <w:rPr>
              <w:rFonts w:ascii="Lora" w:hAnsi="Lora"/>
              <w:b/>
              <w:bCs/>
              <w:color w:val="000000"/>
              <w:sz w:val="30"/>
              <w:szCs w:val="30"/>
            </w:rPr>
          </w:rPrChange>
        </w:rPr>
        <w:t>D</w:t>
      </w:r>
      <w:r w:rsidRPr="00D41A3E">
        <w:rPr>
          <w:rFonts w:ascii="Times New Roman" w:hAnsi="Times New Roman" w:cs="Times New Roman"/>
          <w:color w:val="000000"/>
          <w:sz w:val="28"/>
          <w:szCs w:val="28"/>
          <w:rPrChange w:id="106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 </w:t>
      </w:r>
    </w:p>
    <w:p w14:paraId="5BC898C0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07" w:author="Mate" w:date="2022-05-12T23:55:00Z"/>
          <w:rFonts w:ascii="Times New Roman" w:hAnsi="Times New Roman" w:cs="Times New Roman"/>
          <w:color w:val="000000"/>
          <w:sz w:val="28"/>
          <w:szCs w:val="28"/>
          <w:rPrChange w:id="108" w:author="Mate" w:date="2022-05-13T00:05:00Z">
            <w:rPr>
              <w:ins w:id="109" w:author="Mate" w:date="2022-05-12T23:55:00Z"/>
              <w:rFonts w:ascii="Lora" w:hAnsi="Lora"/>
              <w:color w:val="000000"/>
              <w:sz w:val="28"/>
              <w:szCs w:val="28"/>
            </w:rPr>
          </w:rPrChange>
        </w:rPr>
      </w:pPr>
      <w:r w:rsidRPr="00D41A3E">
        <w:rPr>
          <w:rFonts w:ascii="Times New Roman" w:hAnsi="Times New Roman" w:cs="Times New Roman"/>
          <w:color w:val="000000"/>
          <w:sz w:val="28"/>
          <w:szCs w:val="28"/>
          <w:rPrChange w:id="110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Согласно теорем</w:t>
      </w:r>
      <w:ins w:id="111" w:author="Mate" w:date="2022-05-11T14:1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12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е</w:t>
        </w:r>
      </w:ins>
      <w:del w:id="113" w:author="Mate" w:date="2022-05-11T14:11:00Z">
        <w:r w:rsidRPr="00D41A3E" w:rsidDel="00957685">
          <w:rPr>
            <w:rFonts w:ascii="Times New Roman" w:hAnsi="Times New Roman" w:cs="Times New Roman"/>
            <w:color w:val="000000"/>
            <w:sz w:val="28"/>
            <w:szCs w:val="28"/>
            <w:lang w:val="en-US"/>
            <w:rPrChange w:id="114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delText>t</w:delText>
        </w:r>
      </w:del>
      <w:r w:rsidRPr="00D41A3E">
        <w:rPr>
          <w:rFonts w:ascii="Times New Roman" w:hAnsi="Times New Roman" w:cs="Times New Roman"/>
          <w:color w:val="000000"/>
          <w:sz w:val="28"/>
          <w:szCs w:val="28"/>
          <w:rPrChange w:id="115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Гельмгольца</w:t>
      </w:r>
      <w:ins w:id="116" w:author="Mate" w:date="2022-05-11T14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17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-Рэлея о диссипации</w:t>
        </w:r>
      </w:ins>
      <w:r w:rsidRPr="00D41A3E">
        <w:rPr>
          <w:rFonts w:ascii="Times New Roman" w:hAnsi="Times New Roman" w:cs="Times New Roman"/>
          <w:color w:val="000000"/>
          <w:sz w:val="28"/>
          <w:szCs w:val="28"/>
          <w:rPrChange w:id="118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известно, что для несжимаемой вязкой жидкости, если ускорение а может быть получено потенциалом </w:t>
      </w:r>
      <m:oMath>
        <m:r>
          <w:rPr>
            <w:rFonts w:ascii="Cambria Math" w:hAnsi="Cambria Math" w:cs="Times New Roman"/>
            <w:color w:val="000000"/>
            <w:sz w:val="28"/>
            <w:szCs w:val="28"/>
            <w:rPrChange w:id="119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ζ</m:t>
        </m:r>
      </m:oMath>
      <w:r w:rsidRPr="00D41A3E">
        <w:rPr>
          <w:rFonts w:ascii="Times New Roman" w:hAnsi="Times New Roman" w:cs="Times New Roman"/>
          <w:color w:val="000000"/>
          <w:sz w:val="28"/>
          <w:szCs w:val="28"/>
          <w:rPrChange w:id="120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(</w:t>
      </w:r>
      <m:oMath>
        <m:r>
          <w:ins w:id="121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w:ins>
        </m:r>
        <m:r>
          <w:del w:id="122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  <w:rPrChange w:id="123" w:author="Mate" w:date="2022-05-13T00:05:00Z">
                <w:rPr>
                  <w:rFonts w:ascii="Cambria Math" w:hAnsi="Cambria Math"/>
                  <w:color w:val="000000"/>
                  <w:sz w:val="30"/>
                  <w:szCs w:val="30"/>
                </w:rPr>
              </w:rPrChange>
            </w:rPr>
            <m:t>а</m:t>
          </w:del>
        </m:r>
        <m:r>
          <w:rPr>
            <w:rFonts w:ascii="Cambria Math" w:hAnsi="Cambria Math" w:cs="Times New Roman"/>
            <w:color w:val="000000"/>
            <w:sz w:val="28"/>
            <w:szCs w:val="28"/>
            <w:rPrChange w:id="124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rPrChange w:id="125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∇</m:t>
        </m:r>
        <m:r>
          <w:rPr>
            <w:rFonts w:ascii="Cambria Math" w:hAnsi="Cambria Math" w:cs="Times New Roman"/>
            <w:color w:val="000000"/>
            <w:sz w:val="28"/>
            <w:szCs w:val="28"/>
            <w:rPrChange w:id="126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ζ</m:t>
        </m:r>
      </m:oMath>
      <w:r w:rsidRPr="00D41A3E">
        <w:rPr>
          <w:rFonts w:ascii="Times New Roman" w:hAnsi="Times New Roman" w:cs="Times New Roman"/>
          <w:color w:val="000000"/>
          <w:sz w:val="28"/>
          <w:szCs w:val="28"/>
          <w:rPrChange w:id="127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 xml:space="preserve"> или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rPrChange w:id="128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∇×</m:t>
        </m:r>
        <m:r>
          <w:ins w:id="129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w:ins>
        </m:r>
        <m:r>
          <w:del w:id="130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  <w:rPrChange w:id="131" w:author="Mate" w:date="2022-05-13T00:05:00Z">
                <w:rPr>
                  <w:rFonts w:ascii="Cambria Math" w:hAnsi="Cambria Math"/>
                  <w:color w:val="000000"/>
                  <w:sz w:val="30"/>
                  <w:szCs w:val="30"/>
                </w:rPr>
              </w:rPrChange>
            </w:rPr>
            <m:t>а</m:t>
          </w:del>
        </m:r>
        <m:r>
          <w:rPr>
            <w:rFonts w:ascii="Cambria Math" w:hAnsi="Cambria Math" w:cs="Times New Roman"/>
            <w:color w:val="000000"/>
            <w:sz w:val="28"/>
            <w:szCs w:val="28"/>
            <w:rPrChange w:id="132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rPrChange w:id="133" w:author="Mate" w:date="2022-05-13T00:05:00Z">
              <w:rPr>
                <w:rFonts w:ascii="Cambria Math" w:hAnsi="Cambria Math"/>
                <w:color w:val="000000"/>
                <w:sz w:val="30"/>
                <w:szCs w:val="30"/>
              </w:rPr>
            </w:rPrChange>
          </w:rPr>
          <m:t>0</m:t>
        </m:r>
      </m:oMath>
      <w:r w:rsidRPr="00D41A3E">
        <w:rPr>
          <w:rFonts w:ascii="Times New Roman" w:hAnsi="Times New Roman" w:cs="Times New Roman"/>
          <w:color w:val="000000"/>
          <w:sz w:val="28"/>
          <w:szCs w:val="28"/>
          <w:rPrChange w:id="134" w:author="Mate" w:date="2022-05-13T00:05:00Z">
            <w:rPr>
              <w:rFonts w:ascii="Lora" w:hAnsi="Lora"/>
              <w:color w:val="000000"/>
              <w:sz w:val="30"/>
              <w:szCs w:val="30"/>
            </w:rPr>
          </w:rPrChange>
        </w:rPr>
        <w:t>), тогда она должна обладать минимальной диссипацией. Кратко опишем процесс доказательства и предоставляем условия, которым должны удовлетворять потоки сжатия</w:t>
      </w:r>
      <w:ins w:id="135" w:author="Mate" w:date="2022-05-11T14:20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36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.</w:t>
        </w:r>
      </w:ins>
      <w:del w:id="137" w:author="Mate" w:date="2022-05-11T14:20:00Z">
        <w:r w:rsidRPr="00D41A3E" w:rsidDel="00A724EC">
          <w:rPr>
            <w:rFonts w:ascii="Times New Roman" w:hAnsi="Times New Roman" w:cs="Times New Roman"/>
            <w:color w:val="000000"/>
            <w:sz w:val="28"/>
            <w:szCs w:val="28"/>
            <w:rPrChange w:id="138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delText>.</w:delText>
        </w:r>
      </w:del>
    </w:p>
    <w:p w14:paraId="3998EDD8" w14:textId="77777777" w:rsidR="007716B4" w:rsidRPr="00EE0BDA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39" w:author="Mate" w:date="2022-05-11T14:20:00Z"/>
          <w:rFonts w:ascii="Lora" w:hAnsi="Lora"/>
          <w:color w:val="000000"/>
          <w:sz w:val="28"/>
          <w:szCs w:val="28"/>
          <w:rPrChange w:id="140" w:author="Mate" w:date="2022-05-12T23:56:00Z">
            <w:rPr>
              <w:ins w:id="141" w:author="Mate" w:date="2022-05-11T14:20:00Z"/>
              <w:rFonts w:ascii="Lora" w:hAnsi="Lora"/>
              <w:color w:val="000000"/>
              <w:sz w:val="30"/>
              <w:szCs w:val="30"/>
            </w:rPr>
          </w:rPrChange>
        </w:rPr>
      </w:pPr>
      <w:ins w:id="142" w:author="Mate" w:date="2022-05-12T23:56:00Z">
        <w:r>
          <w:rPr>
            <w:rFonts w:ascii="Lora" w:hAnsi="Lora"/>
            <w:noProof/>
            <w:color w:val="000000"/>
            <w:sz w:val="28"/>
            <w:szCs w:val="28"/>
          </w:rPr>
          <w:drawing>
            <wp:inline distT="0" distB="0" distL="0" distR="0" wp14:anchorId="32C42AA6" wp14:editId="2AA4F70D">
              <wp:extent cx="5217479" cy="1651000"/>
              <wp:effectExtent l="0" t="0" r="2540" b="6350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8940" cy="1660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Lora" w:hAnsi="Lora"/>
            <w:color w:val="000000"/>
            <w:sz w:val="28"/>
            <w:szCs w:val="28"/>
          </w:rPr>
          <w:t xml:space="preserve">Рис. </w:t>
        </w:r>
      </w:ins>
      <w:ins w:id="143" w:author="Mate" w:date="2022-05-13T18:43:00Z">
        <w:r>
          <w:rPr>
            <w:rFonts w:ascii="Lora" w:hAnsi="Lora"/>
            <w:color w:val="000000"/>
            <w:sz w:val="28"/>
            <w:szCs w:val="28"/>
          </w:rPr>
          <w:t>2</w:t>
        </w:r>
      </w:ins>
    </w:p>
    <w:p w14:paraId="3AE9471E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44" w:author="Mate" w:date="2022-05-11T14:38:00Z"/>
          <w:rFonts w:ascii="Times New Roman" w:hAnsi="Times New Roman" w:cs="Times New Roman"/>
          <w:color w:val="000000"/>
          <w:sz w:val="28"/>
          <w:szCs w:val="28"/>
          <w:rPrChange w:id="145" w:author="Mate" w:date="2022-05-13T00:05:00Z">
            <w:rPr>
              <w:ins w:id="146" w:author="Mate" w:date="2022-05-11T14:38:00Z"/>
              <w:rFonts w:ascii="Lora" w:hAnsi="Lora"/>
              <w:color w:val="000000"/>
              <w:sz w:val="30"/>
              <w:szCs w:val="30"/>
            </w:rPr>
          </w:rPrChange>
        </w:rPr>
      </w:pPr>
      <w:ins w:id="147" w:author="Mate" w:date="2022-05-11T14:3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48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Полная диссипация</w:t>
        </w:r>
      </w:ins>
      <w:ins w:id="149" w:author="Mate" w:date="2022-05-11T14:3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50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51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Ф</w:t>
        </w:r>
      </w:ins>
      <w:ins w:id="152" w:author="Mate" w:date="2022-05-11T14:3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53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 рассматривается в контрольном объеме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lang w:val="en-US"/>
            <w:rPrChange w:id="154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V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55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,</w:t>
        </w:r>
      </w:ins>
      <w:ins w:id="156" w:author="Mate" w:date="2022-05-11T14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57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 </w:t>
        </w:r>
      </w:ins>
      <w:ins w:id="158" w:author="Mate" w:date="2022-05-11T14:3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59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где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lang w:val="en-US"/>
            <w:rPrChange w:id="160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>V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61" w:author="Mate" w:date="2022-05-13T00:05:00Z">
              <w:rPr>
                <w:rFonts w:ascii="Lora" w:hAnsi="Lora"/>
                <w:color w:val="000000"/>
                <w:sz w:val="30"/>
                <w:szCs w:val="30"/>
                <w:lang w:val="en-US"/>
              </w:rPr>
            </w:rPrChange>
          </w:rPr>
          <w:t xml:space="preserve"> недеформируемо</w:t>
        </w:r>
      </w:ins>
      <w:ins w:id="162" w:author="Mate" w:date="2022-05-11T14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63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.</w:t>
        </w:r>
      </w:ins>
      <w:ins w:id="164" w:author="Mate" w:date="2022-05-11T14:3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65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 При условии, обеспечиваемым уравнением (2.1), </w:t>
        </w:r>
      </w:ins>
      <w:ins w:id="166" w:author="Mate" w:date="2022-05-11T14:3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67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вариация Ф</w:t>
        </w:r>
      </w:ins>
      <w:ins w:id="168" w:author="Mate" w:date="2022-05-11T14:3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69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 может быть записано как</w:t>
        </w:r>
      </w:ins>
    </w:p>
    <w:p w14:paraId="225A26F6" w14:textId="77777777" w:rsidR="007716B4" w:rsidRPr="00F525D5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70" w:author="Mate" w:date="2022-05-11T14:38:00Z"/>
          <w:rFonts w:ascii="Lora" w:hAnsi="Lora"/>
          <w:color w:val="000000"/>
          <w:sz w:val="28"/>
          <w:szCs w:val="28"/>
          <w:rPrChange w:id="171" w:author="Mate" w:date="2022-05-11T14:56:00Z">
            <w:rPr>
              <w:ins w:id="172" w:author="Mate" w:date="2022-05-11T14:38:00Z"/>
              <w:rFonts w:ascii="Lora" w:hAnsi="Lora"/>
              <w:color w:val="000000"/>
              <w:sz w:val="30"/>
              <w:szCs w:val="30"/>
            </w:rPr>
          </w:rPrChange>
        </w:rPr>
      </w:pPr>
      <w:ins w:id="173" w:author="Mate" w:date="2022-05-11T14:38:00Z">
        <w:r w:rsidRPr="00F525D5">
          <w:rPr>
            <w:rFonts w:ascii="Lora" w:hAnsi="Lora"/>
            <w:noProof/>
            <w:color w:val="000000"/>
            <w:sz w:val="28"/>
            <w:szCs w:val="28"/>
            <w:rPrChange w:id="174" w:author="Mate" w:date="2022-05-11T14:56:00Z">
              <w:rPr>
                <w:rFonts w:ascii="Lora" w:hAnsi="Lora"/>
                <w:noProof/>
                <w:color w:val="000000"/>
                <w:sz w:val="30"/>
                <w:szCs w:val="30"/>
              </w:rPr>
            </w:rPrChange>
          </w:rPr>
          <w:drawing>
            <wp:inline distT="0" distB="0" distL="0" distR="0" wp14:anchorId="15A671E9" wp14:editId="2D6CB65C">
              <wp:extent cx="2819400" cy="523875"/>
              <wp:effectExtent l="0" t="0" r="0" b="952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523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9575C5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75" w:author="Mate" w:date="2022-05-11T15:03:00Z"/>
          <w:rFonts w:ascii="Times New Roman" w:hAnsi="Times New Roman" w:cs="Times New Roman"/>
          <w:color w:val="000000"/>
          <w:sz w:val="28"/>
          <w:szCs w:val="28"/>
          <w:rPrChange w:id="176" w:author="Mate" w:date="2022-05-13T00:05:00Z">
            <w:rPr>
              <w:ins w:id="177" w:author="Mate" w:date="2022-05-11T15:03:00Z"/>
              <w:rFonts w:ascii="Lora" w:hAnsi="Lora"/>
              <w:color w:val="000000"/>
              <w:sz w:val="28"/>
              <w:szCs w:val="28"/>
            </w:rPr>
          </w:rPrChange>
        </w:rPr>
      </w:pPr>
      <w:ins w:id="178" w:author="Mate" w:date="2022-05-11T14:38:00Z">
        <w:r w:rsidRPr="00F525D5">
          <w:rPr>
            <w:rFonts w:ascii="Lora" w:hAnsi="Lora"/>
            <w:color w:val="000000"/>
            <w:sz w:val="28"/>
            <w:szCs w:val="28"/>
            <w:rPrChange w:id="179" w:author="Mate" w:date="2022-05-11T14:56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 xml:space="preserve">,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80" w:author="Mate" w:date="2022-05-13T00:05:00Z">
              <w:rPr>
                <w:rFonts w:ascii="Lora" w:hAnsi="Lora"/>
                <w:color w:val="000000"/>
                <w:sz w:val="30"/>
                <w:szCs w:val="30"/>
              </w:rPr>
            </w:rPrChange>
          </w:rPr>
          <w:t>где</w:t>
        </w:r>
      </w:ins>
      <w:ins w:id="181" w:author="Mate" w:date="2022-05-11T14:57:00Z">
        <w:r w:rsidRPr="00D41A3E">
          <w:rPr>
            <w:rFonts w:ascii="Times New Roman" w:hAnsi="Times New Roman" w:cs="Times New Roman" w:hint="eastAsia"/>
            <w:color w:val="000000"/>
            <w:sz w:val="28"/>
            <w:szCs w:val="28"/>
            <w:rPrChange w:id="182" w:author="Mate" w:date="2022-05-13T00:05:00Z">
              <w:rPr>
                <w:rFonts w:ascii="Lora" w:hAnsi="Lora" w:hint="eastAsia"/>
                <w:color w:val="000000"/>
                <w:sz w:val="28"/>
                <w:szCs w:val="28"/>
              </w:rPr>
            </w:rPrChange>
          </w:rPr>
          <w:t>λ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8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-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84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8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множитель </w:t>
        </w:r>
      </w:ins>
      <w:ins w:id="186" w:author="Mate" w:date="2022-05-11T14:5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8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Л</w:t>
        </w:r>
      </w:ins>
      <w:ins w:id="188" w:author="Mate" w:date="2022-05-11T14:5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8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агранжа,</w:t>
        </w:r>
      </w:ins>
      <w:ins w:id="190" w:author="Mate" w:date="2022-05-11T14:5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9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192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3E9CC289" wp14:editId="1EDFD6D1">
              <wp:extent cx="1159933" cy="266311"/>
              <wp:effectExtent l="0" t="0" r="2540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7374" cy="2772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9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- Лагранжан. </w:t>
        </w:r>
      </w:ins>
      <w:ins w:id="194" w:author="Mate" w:date="2022-05-11T15:0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9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Запишем уравнен</w:t>
        </w:r>
      </w:ins>
      <w:ins w:id="196" w:author="Mate" w:date="2022-05-11T15:0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19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ия Лагранжа:</w:t>
        </w:r>
      </w:ins>
    </w:p>
    <w:p w14:paraId="3BD3EE91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98" w:author="Mate" w:date="2022-05-11T15:03:00Z"/>
          <w:rFonts w:ascii="Times New Roman" w:hAnsi="Times New Roman" w:cs="Times New Roman"/>
          <w:color w:val="000000"/>
          <w:sz w:val="28"/>
          <w:szCs w:val="28"/>
          <w:lang w:val="en-US"/>
          <w:rPrChange w:id="199" w:author="Mate" w:date="2022-05-13T00:05:00Z">
            <w:rPr>
              <w:ins w:id="200" w:author="Mate" w:date="2022-05-11T15:03:00Z"/>
              <w:rFonts w:ascii="Lora" w:hAnsi="Lora"/>
              <w:color w:val="000000"/>
              <w:sz w:val="28"/>
              <w:szCs w:val="28"/>
            </w:rPr>
          </w:rPrChange>
        </w:rPr>
      </w:pPr>
      <w:ins w:id="201" w:author="Mate" w:date="2022-05-11T15:03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202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0C40C9A0" wp14:editId="2C83AD5B">
              <wp:extent cx="5850890" cy="74295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890" cy="742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C740F03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203" w:author="Mate" w:date="2022-05-11T15:07:00Z"/>
          <w:rFonts w:ascii="Times New Roman" w:hAnsi="Times New Roman" w:cs="Times New Roman"/>
          <w:color w:val="000000"/>
          <w:sz w:val="28"/>
          <w:szCs w:val="28"/>
          <w:rPrChange w:id="204" w:author="Mate" w:date="2022-05-13T00:05:00Z">
            <w:rPr>
              <w:ins w:id="205" w:author="Mate" w:date="2022-05-11T15:07:00Z"/>
              <w:rFonts w:ascii="Lora" w:hAnsi="Lora"/>
              <w:color w:val="000000"/>
              <w:sz w:val="28"/>
              <w:szCs w:val="28"/>
              <w:lang w:val="en-US"/>
            </w:rPr>
          </w:rPrChange>
        </w:rPr>
      </w:pPr>
      <w:ins w:id="206" w:author="Mate" w:date="2022-05-12T12:2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0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Если</w:t>
        </w:r>
      </w:ins>
      <w:ins w:id="208" w:author="Mate" w:date="2022-05-11T15:0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09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w:ins w:id="210" w:author="Mate" w:date="2022-05-11T15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1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поток</w:t>
        </w:r>
      </w:ins>
      <w:ins w:id="212" w:author="Mate" w:date="2022-05-11T15:0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13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w:ins w:id="214" w:author="Mate" w:date="2022-05-11T15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1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удовлетворяет</w:t>
        </w:r>
      </w:ins>
      <w:ins w:id="216" w:author="Mate" w:date="2022-05-11T15:0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17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w:ins w:id="218" w:author="Mate" w:date="2022-05-12T12:2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1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условиям:</w:t>
        </w:r>
      </w:ins>
    </w:p>
    <w:p w14:paraId="1B70B3DE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220" w:author="Mate" w:date="2022-05-12T12:36:00Z"/>
          <w:rFonts w:ascii="Times New Roman" w:hAnsi="Times New Roman" w:cs="Times New Roman"/>
          <w:color w:val="000000"/>
          <w:sz w:val="28"/>
          <w:szCs w:val="28"/>
          <w:rPrChange w:id="221" w:author="Mate" w:date="2022-05-13T00:05:00Z">
            <w:rPr>
              <w:ins w:id="222" w:author="Mate" w:date="2022-05-12T12:36:00Z"/>
              <w:rFonts w:ascii="Lora" w:hAnsi="Lora"/>
              <w:color w:val="000000"/>
              <w:sz w:val="28"/>
              <w:szCs w:val="28"/>
            </w:rPr>
          </w:rPrChange>
        </w:rPr>
      </w:pPr>
      <w:ins w:id="223" w:author="Mate" w:date="2022-05-11T15:1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2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1)</w:t>
        </w:r>
      </w:ins>
      <w:ins w:id="225" w:author="Mate" w:date="2022-05-11T15:13:00Z">
        <w:r w:rsidRPr="00D41A3E">
          <w:rPr>
            <w:rFonts w:ascii="Times New Roman" w:hAnsi="Times New Roman" w:cs="Times New Roman"/>
            <w:noProof/>
            <w:lang w:val="en-US"/>
            <w:rPrChange w:id="226" w:author="Mate" w:date="2022-05-13T00:05:00Z">
              <w:rPr>
                <w:noProof/>
                <w:lang w:val="en-US"/>
              </w:rPr>
            </w:rPrChange>
          </w:rPr>
          <w:drawing>
            <wp:inline distT="0" distB="0" distL="0" distR="0" wp14:anchorId="529E58AB" wp14:editId="1FBC8572">
              <wp:extent cx="723900" cy="276225"/>
              <wp:effectExtent l="0" t="0" r="0" b="9525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27" w:author="Mate" w:date="2022-05-11T15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28" w:author="Mate" w:date="2022-05-13T00:05:00Z">
              <w:rPr/>
            </w:rPrChange>
          </w:rPr>
          <w:t xml:space="preserve"> 2)</w:t>
        </w:r>
      </w:ins>
      <w:ins w:id="229" w:author="Mate" w:date="2022-05-11T15:13:00Z">
        <w:r w:rsidRPr="00D41A3E">
          <w:rPr>
            <w:rFonts w:ascii="Times New Roman" w:hAnsi="Times New Roman" w:cs="Times New Roman"/>
            <w:noProof/>
            <w:lang w:val="en-US"/>
            <w:rPrChange w:id="230" w:author="Mate" w:date="2022-05-13T00:05:00Z">
              <w:rPr>
                <w:noProof/>
                <w:lang w:val="en-US"/>
              </w:rPr>
            </w:rPrChange>
          </w:rPr>
          <w:drawing>
            <wp:inline distT="0" distB="0" distL="0" distR="0" wp14:anchorId="1E581A6B" wp14:editId="34FA3098">
              <wp:extent cx="904875" cy="304800"/>
              <wp:effectExtent l="0" t="0" r="9525" b="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4875" cy="30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31" w:author="Mate" w:date="2022-05-11T15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32" w:author="Mate" w:date="2022-05-13T00:05:00Z">
              <w:rPr/>
            </w:rPrChange>
          </w:rPr>
          <w:t>, т.е. объемная сила может быть получена потенциалом U; 3)</w:t>
        </w:r>
      </w:ins>
      <w:ins w:id="233" w:author="Mate" w:date="2022-05-11T15:14:00Z">
        <w:r w:rsidRPr="00D41A3E">
          <w:rPr>
            <w:rFonts w:ascii="Times New Roman" w:hAnsi="Times New Roman" w:cs="Times New Roman"/>
            <w:noProof/>
            <w:lang w:val="en-US"/>
            <w:rPrChange w:id="234" w:author="Mate" w:date="2022-05-13T00:05:00Z">
              <w:rPr>
                <w:noProof/>
                <w:lang w:val="en-US"/>
              </w:rPr>
            </w:rPrChange>
          </w:rPr>
          <w:drawing>
            <wp:inline distT="0" distB="0" distL="0" distR="0" wp14:anchorId="7D271A1F" wp14:editId="60220E79">
              <wp:extent cx="2581275" cy="200025"/>
              <wp:effectExtent l="0" t="0" r="9525" b="9525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81275" cy="200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35" w:author="Mate" w:date="2022-05-11T15:1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36" w:author="Mate" w:date="2022-05-13T00:05:00Z">
              <w:rPr/>
            </w:rPrChange>
          </w:rPr>
          <w:t xml:space="preserve">, т.е.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37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течение баротропное</w:t>
        </w:r>
      </w:ins>
      <w:ins w:id="238" w:author="Mate" w:date="2022-05-12T12:28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3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 т</w:t>
        </w:r>
      </w:ins>
      <w:ins w:id="240" w:author="Mate" w:date="2022-05-11T15:1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41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огда вязкая сила может быть получена потенциалом из функции (2.2)</w:t>
        </w:r>
      </w:ins>
      <w:ins w:id="242" w:author="Mate" w:date="2022-05-12T12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4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, т.е. </w:t>
        </w:r>
      </w:ins>
      <m:oMath>
        <m:d>
          <m:dPr>
            <m:begChr m:val="["/>
            <m:endChr m:val="]"/>
            <m:ctrlPr>
              <w:ins w:id="244" w:author="Mate" w:date="2022-05-12T12:31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dPr>
          <m:e>
            <m:r>
              <w:ins w:id="245" w:author="Mate" w:date="2022-05-12T12:29:00Z"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∇</m:t>
              </w:ins>
            </m:r>
            <m:d>
              <m:dPr>
                <m:ctrlPr>
                  <w:ins w:id="246" w:author="Mate" w:date="2022-05-12T12:29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dPr>
              <m:e>
                <m:r>
                  <w:ins w:id="247" w:author="Mate" w:date="2022-05-12T12:30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ηϑ</m:t>
                  </w:ins>
                </m:r>
              </m:e>
            </m:d>
            <m:r>
              <w:ins w:id="248" w:author="Mate" w:date="2022-05-12T12:3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+</m:t>
              </w:ins>
            </m:r>
            <m:r>
              <w:ins w:id="249" w:author="Mate" w:date="2022-05-12T12:30:00Z"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∇</m:t>
              </w:ins>
            </m:r>
            <m:r>
              <w:ins w:id="250" w:author="Mate" w:date="2022-05-12T12:3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*</m:t>
              </w:ins>
            </m:r>
            <m:d>
              <m:dPr>
                <m:ctrlPr>
                  <w:ins w:id="251" w:author="Mate" w:date="2022-05-12T12:31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dPr>
              <m:e>
                <m:r>
                  <w:ins w:id="252" w:author="Mate" w:date="2022-05-12T12:31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2μ</m:t>
                  </w:ins>
                </m:r>
                <m:r>
                  <w:ins w:id="253" w:author="Mate" w:date="2022-05-12T12:31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w:ins>
                </m:r>
              </m:e>
            </m:d>
          </m:e>
        </m:d>
        <m:r>
          <w:ins w:id="254" w:author="Mate" w:date="2022-05-12T12:31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 / ρ= </m:t>
          </w:ins>
        </m:r>
        <m:r>
          <w:ins w:id="255" w:author="Mate" w:date="2022-05-12T12:31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256" w:author="Mate" w:date="2022-05-12T12:35:00Z">
            <w:rPr>
              <w:rFonts w:ascii="Cambria Math" w:hAnsi="Cambria Math" w:cs="Times New Roman"/>
              <w:color w:val="000000"/>
              <w:sz w:val="28"/>
              <w:szCs w:val="28"/>
            </w:rPr>
            <m:t>ξ</m:t>
          </w:ins>
        </m:r>
      </m:oMath>
      <w:ins w:id="257" w:author="Mate" w:date="2022-05-12T12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5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. </w:t>
        </w:r>
      </w:ins>
    </w:p>
    <w:p w14:paraId="4DB113F4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259" w:author="Mate" w:date="2022-05-12T15:12:00Z"/>
          <w:rFonts w:ascii="Times New Roman" w:hAnsi="Times New Roman" w:cs="Times New Roman"/>
          <w:color w:val="000000"/>
          <w:sz w:val="28"/>
          <w:szCs w:val="28"/>
          <w:rPrChange w:id="260" w:author="Mate" w:date="2022-05-13T00:05:00Z">
            <w:rPr>
              <w:ins w:id="261" w:author="Mate" w:date="2022-05-12T15:12:00Z"/>
              <w:rFonts w:ascii="Lora" w:hAnsi="Lora"/>
              <w:color w:val="000000"/>
              <w:sz w:val="28"/>
              <w:szCs w:val="28"/>
            </w:rPr>
          </w:rPrChange>
        </w:rPr>
      </w:pPr>
      <w:ins w:id="262" w:author="Mate" w:date="2022-05-12T12:3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6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Тогда</w:t>
        </w:r>
      </w:ins>
      <w:ins w:id="264" w:author="Mate" w:date="2022-05-12T15:0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6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 при</w:t>
        </w:r>
      </w:ins>
      <w:ins w:id="266" w:author="Mate" w:date="2022-05-12T15:10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6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m:oMath>
        <m:r>
          <w:ins w:id="268" w:author="Mate" w:date="2022-05-12T15:07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λ= </m:t>
          </w:ins>
        </m:r>
        <m:r>
          <w:ins w:id="269" w:author="Mate" w:date="2022-05-12T15:08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-(ζ+ </m:t>
          </w:ins>
        </m:r>
        <m:nary>
          <m:naryPr>
            <m:limLoc m:val="undOvr"/>
            <m:subHide m:val="1"/>
            <m:supHide m:val="1"/>
            <m:ctrlPr>
              <w:ins w:id="270" w:author="Mate" w:date="2022-05-12T15:0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naryPr>
          <m:sub/>
          <m:sup/>
          <m:e>
            <m:f>
              <m:fPr>
                <m:ctrlPr>
                  <w:ins w:id="271" w:author="Mate" w:date="2022-05-12T15:08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fPr>
              <m:num>
                <m:r>
                  <w:ins w:id="272" w:author="Mate" w:date="2022-05-12T15:0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dp</m:t>
                  </w:ins>
                </m:r>
              </m:num>
              <m:den>
                <m:r>
                  <w:ins w:id="273" w:author="Mate" w:date="2022-05-12T15:0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ρ</m:t>
                  </w:ins>
                </m:r>
              </m:den>
            </m:f>
          </m:e>
        </m:nary>
        <m:r>
          <w:ins w:id="274" w:author="Mate" w:date="2022-05-12T15:08:00Z">
            <w:rPr>
              <w:rFonts w:ascii="Cambria Math" w:hAnsi="Cambria Math" w:cs="Times New Roman"/>
              <w:color w:val="000000"/>
              <w:sz w:val="28"/>
              <w:szCs w:val="28"/>
            </w:rPr>
            <m:t>+U+ ξ</m:t>
          </w:ins>
        </m:r>
        <m:r>
          <w:ins w:id="275" w:author="Mate" w:date="2022-05-12T15:09:00Z">
            <w:rPr>
              <w:rFonts w:ascii="Cambria Math" w:hAnsi="Cambria Math" w:cs="Times New Roman"/>
              <w:color w:val="000000"/>
              <w:sz w:val="28"/>
              <w:szCs w:val="28"/>
            </w:rPr>
            <m:t>)</m:t>
          </w:ins>
        </m:r>
      </m:oMath>
      <w:ins w:id="276" w:author="Mate" w:date="2022-05-12T15:0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7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, уравнения (2.6) и (2.7) могут быть точно преобразованы в уравнение количества движения (2.2) и уравнение кинетической энергии (2.3) соответственно. </w:t>
        </w:r>
      </w:ins>
      <w:ins w:id="278" w:author="Mate" w:date="2022-05-12T15:0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7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Отсюда следует</w:t>
        </w:r>
      </w:ins>
      <w:ins w:id="280" w:author="Mate" w:date="2022-05-12T15:0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</w:t>
        </w:r>
      </w:ins>
      <w:ins w:id="282" w:author="Mate" w:date="2022-05-12T15:0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что</w:t>
        </w:r>
      </w:ins>
      <w:ins w:id="284" w:author="Mate" w:date="2022-05-12T15:0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сжимаемые потоки, удовлетворяющие условиям </w:t>
        </w:r>
      </w:ins>
      <w:ins w:id="286" w:author="Mate" w:date="2022-05-12T15:10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1-3 </w:t>
        </w:r>
      </w:ins>
      <w:ins w:id="288" w:author="Mate" w:date="2022-05-12T15:0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8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должны иметь минимальную диссипацию.</w:t>
        </w:r>
      </w:ins>
    </w:p>
    <w:p w14:paraId="1D575C59" w14:textId="77777777" w:rsidR="007716B4" w:rsidRPr="00D41A3E" w:rsidDel="005E7DB0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del w:id="290" w:author="Mate" w:date="2022-05-12T17:12:00Z"/>
          <w:rFonts w:ascii="Times New Roman" w:hAnsi="Times New Roman" w:cs="Times New Roman"/>
          <w:color w:val="000000"/>
          <w:sz w:val="28"/>
          <w:szCs w:val="28"/>
          <w:rPrChange w:id="291" w:author="Mate" w:date="2022-05-13T00:05:00Z">
            <w:rPr>
              <w:del w:id="292" w:author="Mate" w:date="2022-05-12T17:12:00Z"/>
              <w:rFonts w:ascii="Lora" w:hAnsi="Lora"/>
              <w:b/>
              <w:bCs/>
              <w:color w:val="000000"/>
              <w:sz w:val="30"/>
              <w:szCs w:val="30"/>
              <w:lang w:val="en-US"/>
            </w:rPr>
          </w:rPrChange>
        </w:rPr>
      </w:pPr>
      <w:ins w:id="293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9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Для потока, проходящего через скачок уплотнения, ускорение </w:t>
        </w:r>
      </w:ins>
      <m:oMath>
        <m:r>
          <w:ins w:id="295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a</m:t>
          </w:ins>
        </m:r>
      </m:oMath>
      <w:ins w:id="296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9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можно разложить относительно фронта скачка уплотнения на две части: вертикальную составляющую</w:t>
        </w:r>
      </w:ins>
      <w:ins w:id="298" w:author="Mate" w:date="2022-05-12T15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299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m:oMath>
        <m:sSub>
          <m:sSubPr>
            <m:ctrlPr>
              <w:ins w:id="300" w:author="Mate" w:date="2022-05-12T15:13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301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w:ins>
            </m:r>
          </m:e>
          <m:sub>
            <m:r>
              <w:ins w:id="302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n</m:t>
              </w:ins>
            </m:r>
          </m:sub>
        </m:sSub>
      </m:oMath>
      <w:ins w:id="303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0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и тангенциальную</w:t>
        </w:r>
      </w:ins>
      <w:ins w:id="305" w:author="Mate" w:date="2022-05-12T15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0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m:oMath>
        <m:sSub>
          <m:sSubPr>
            <m:ctrlPr>
              <w:ins w:id="307" w:author="Mate" w:date="2022-05-12T15:14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308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w:ins>
            </m:r>
          </m:e>
          <m:sub>
            <m:r>
              <w:ins w:id="309" w:author="Mate" w:date="2022-05-12T15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τ</m:t>
              </w:ins>
            </m:r>
          </m:sub>
        </m:sSub>
      </m:oMath>
      <w:ins w:id="310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1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. Поскольку </w:t>
        </w:r>
      </w:ins>
      <m:oMath>
        <m:r>
          <w:ins w:id="312" w:author="Mate" w:date="2022-05-12T15:14:00Z">
            <w:rPr>
              <w:rFonts w:ascii="Cambria Math" w:hAnsi="Cambria Math" w:cs="Times New Roman"/>
              <w:color w:val="000000"/>
              <w:sz w:val="28"/>
              <w:szCs w:val="28"/>
            </w:rPr>
            <m:t>u</m:t>
          </w:ins>
        </m:r>
      </m:oMath>
      <w:ins w:id="313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1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изменяется только перпендикулярно через скачок уплотнения, </w:t>
        </w:r>
      </w:ins>
      <w:ins w:id="315" w:author="Mate" w:date="2022-05-12T15:1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1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следовательно </w:t>
        </w:r>
      </w:ins>
      <m:oMath>
        <m:f>
          <m:fPr>
            <m:ctrlPr>
              <w:ins w:id="317" w:author="Mate" w:date="2022-05-12T15:1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318" w:author="Mate" w:date="2022-05-12T15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319" w:author="Mate" w:date="2022-05-12T15:15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320" w:author="Mate" w:date="2022-05-12T15:16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w:ins>
                </m:r>
              </m:e>
              <m:sub>
                <m:r>
                  <w:ins w:id="321" w:author="Mate" w:date="2022-05-12T15:16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w:ins>
                </m:r>
              </m:sub>
            </m:sSub>
          </m:num>
          <m:den>
            <m:r>
              <w:ins w:id="322" w:author="Mate" w:date="2022-05-12T15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r>
              <w:ins w:id="323" w:author="Mate" w:date="2022-05-12T15:1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τ</m:t>
              </w:ins>
            </m:r>
          </m:den>
        </m:f>
        <m:r>
          <w:ins w:id="324" w:author="Mate" w:date="2022-05-12T15:16:00Z"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w:ins>
        </m:r>
      </m:oMath>
      <w:ins w:id="325" w:author="Mate" w:date="2022-05-12T15:1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26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2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и </w:t>
        </w:r>
      </w:ins>
      <m:oMath>
        <m:sSub>
          <m:sSubPr>
            <m:ctrlPr>
              <w:ins w:id="328" w:author="Mate" w:date="2022-05-12T15:16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329" w:author="Mate" w:date="2022-05-12T15:1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a</m:t>
              </w:ins>
            </m:r>
          </m:e>
          <m:sub>
            <m:r>
              <w:ins w:id="330" w:author="Mate" w:date="2022-05-12T15:1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τ</m:t>
              </w:ins>
            </m:r>
          </m:sub>
        </m:sSub>
        <m:r>
          <w:ins w:id="331" w:author="Mate" w:date="2022-05-12T15:16:00Z"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w:ins>
        </m:r>
        <m:r>
          <w:ins w:id="332" w:author="Mate" w:date="2022-05-12T15:17:00Z">
            <w:rPr>
              <w:rFonts w:ascii="Cambria Math" w:hAnsi="Cambria Math" w:cs="Times New Roman"/>
              <w:color w:val="000000"/>
              <w:sz w:val="28"/>
              <w:szCs w:val="28"/>
            </w:rPr>
            <m:t>0</m:t>
          </w:ins>
        </m:r>
      </m:oMath>
      <w:ins w:id="333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3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 тогда</w:t>
        </w:r>
      </w:ins>
      <w:ins w:id="335" w:author="Mate" w:date="2022-05-12T15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36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m:oMath>
        <m:d>
          <m:dPr>
            <m:begChr m:val="|"/>
            <m:endChr m:val="|"/>
            <m:ctrlPr>
              <w:ins w:id="337" w:author="Mate" w:date="2022-05-12T15:1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w:ins>
            </m:ctrlPr>
          </m:dPr>
          <m:e>
            <m:r>
              <w:ins w:id="338" w:author="Mate" w:date="2022-05-12T15:17:00Z"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rPrChange w:id="339" w:author="Mate" w:date="2022-05-13T00:05:00Z"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</w:rPrChange>
                </w:rPr>
                <m:t>∇</m:t>
              </w:ins>
            </m:r>
            <m:r>
              <w:ins w:id="340" w:author="Mate" w:date="2022-05-12T15:1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×a</m:t>
              </w:ins>
            </m:r>
          </m:e>
        </m:d>
        <m:r>
          <w:ins w:id="341" w:author="Mate" w:date="2022-05-12T15:18:00Z"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w:ins>
        </m:r>
        <m:f>
          <m:fPr>
            <m:ctrlPr>
              <w:ins w:id="342" w:author="Mate" w:date="2022-05-12T15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343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344" w:author="Mate" w:date="2022-05-12T15:18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345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w:ins>
                </m:r>
              </m:e>
              <m:sub>
                <m:r>
                  <w:ins w:id="346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τ</m:t>
                  </w:ins>
                </m:r>
              </m:sub>
            </m:sSub>
          </m:num>
          <m:den>
            <m:r>
              <w:ins w:id="347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∂n</m:t>
              </w:ins>
            </m:r>
          </m:den>
        </m:f>
        <m:r>
          <w:ins w:id="348" w:author="Mate" w:date="2022-05-12T15:18:00Z">
            <w:rPr>
              <w:rFonts w:ascii="Cambria Math" w:hAnsi="Cambria Math" w:cs="Times New Roman"/>
              <w:color w:val="000000"/>
              <w:sz w:val="28"/>
              <w:szCs w:val="28"/>
            </w:rPr>
            <m:t>-</m:t>
          </w:ins>
        </m:r>
        <m:f>
          <m:fPr>
            <m:ctrlPr>
              <w:ins w:id="349" w:author="Mate" w:date="2022-05-12T15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350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351" w:author="Mate" w:date="2022-05-12T15:18:00Z"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352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a</m:t>
                  </w:ins>
                </m:r>
              </m:e>
              <m:sub>
                <m:r>
                  <w:ins w:id="353" w:author="Mate" w:date="2022-05-12T15:18:00Z"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n</m:t>
                  </w:ins>
                </m:r>
              </m:sub>
            </m:sSub>
          </m:num>
          <m:den>
            <m:r>
              <w:ins w:id="354" w:author="Mate" w:date="2022-05-12T15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∂τ</m:t>
              </w:ins>
            </m:r>
          </m:den>
        </m:f>
        <m:r>
          <w:ins w:id="355" w:author="Mate" w:date="2022-05-12T15:19:00Z">
            <w:rPr>
              <w:rFonts w:ascii="Cambria Math" w:hAnsi="Cambria Math" w:cs="Times New Roman"/>
              <w:color w:val="000000"/>
              <w:sz w:val="28"/>
              <w:szCs w:val="28"/>
            </w:rPr>
            <m:t>=0</m:t>
          </w:ins>
        </m:r>
      </m:oMath>
      <w:ins w:id="356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5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</w:t>
        </w:r>
      </w:ins>
      <w:ins w:id="358" w:author="Mate" w:date="2022-05-12T15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59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6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что </w:t>
        </w:r>
      </w:ins>
      <w:ins w:id="361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6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удовлетворя</w:t>
        </w:r>
      </w:ins>
      <w:ins w:id="363" w:author="Mate" w:date="2022-05-12T15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6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ет</w:t>
        </w:r>
      </w:ins>
      <w:ins w:id="365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6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условию </w:t>
        </w:r>
      </w:ins>
      <w:ins w:id="367" w:author="Mate" w:date="2022-05-12T15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6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1</w:t>
        </w:r>
      </w:ins>
      <w:ins w:id="369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7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. Условие </w:t>
        </w:r>
      </w:ins>
      <w:ins w:id="371" w:author="Mate" w:date="2022-05-12T15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7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2</w:t>
        </w:r>
      </w:ins>
      <w:ins w:id="373" w:author="Mate" w:date="2022-05-12T15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7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также выполняется, поскольку объемная сила f является силой тяжести,</w:t>
        </w:r>
      </w:ins>
      <w:ins w:id="375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76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которой можно пренебречь. </w:t>
        </w:r>
      </w:ins>
      <w:ins w:id="377" w:author="Mate" w:date="2022-05-12T15:24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7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Так как</w:t>
        </w:r>
      </w:ins>
      <w:ins w:id="379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80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</w:ins>
      <m:oMath>
        <m:r>
          <w:ins w:id="381" w:author="Mate" w:date="2022-05-12T15:22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82" w:author="Mate" w:date="2022-05-12T15:22:00Z"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p</m:t>
          </w:ins>
        </m:r>
      </m:oMath>
      <w:ins w:id="383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84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и </w:t>
        </w:r>
      </w:ins>
      <m:oMath>
        <m:r>
          <w:ins w:id="385" w:author="Mate" w:date="2022-05-12T15:22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86" w:author="Mate" w:date="2022-05-12T15:22:00Z">
            <w:rPr>
              <w:rFonts w:ascii="Cambria Math" w:hAnsi="Cambria Math" w:cs="Times New Roman"/>
              <w:color w:val="000000"/>
              <w:sz w:val="28"/>
              <w:szCs w:val="28"/>
            </w:rPr>
            <m:t>ρ</m:t>
          </w:ins>
        </m:r>
      </m:oMath>
      <w:ins w:id="387" w:author="Mate" w:date="2022-05-12T15:24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8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w:ins w:id="389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90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перпендикулярны фронту ударной волны, т.е. </w:t>
        </w:r>
      </w:ins>
      <m:oMath>
        <m:r>
          <w:ins w:id="391" w:author="Mate" w:date="2022-05-12T15:22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92" w:author="Mate" w:date="2022-05-12T15:22:00Z"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p</m:t>
          </w:ins>
        </m:r>
        <m:r>
          <w:ins w:id="393" w:author="Mate" w:date="2022-05-12T15:23:00Z">
            <w:rPr>
              <w:rFonts w:ascii="Cambria Math" w:hAnsi="Cambria Math" w:cs="Times New Roman"/>
              <w:color w:val="000000"/>
              <w:sz w:val="28"/>
              <w:szCs w:val="28"/>
            </w:rPr>
            <m:t>×</m:t>
          </w:ins>
        </m:r>
        <m:r>
          <w:ins w:id="394" w:author="Mate" w:date="2022-05-12T15:23:00Z"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∇</m:t>
          </w:ins>
        </m:r>
        <m:r>
          <w:ins w:id="395" w:author="Mate" w:date="2022-05-12T15:23:00Z">
            <w:rPr>
              <w:rFonts w:ascii="Cambria Math" w:hAnsi="Cambria Math" w:cs="Times New Roman"/>
              <w:color w:val="000000"/>
              <w:sz w:val="28"/>
              <w:szCs w:val="28"/>
            </w:rPr>
            <m:t>ρ=0</m:t>
          </w:ins>
        </m:r>
      </m:oMath>
      <w:ins w:id="396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97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,</w:t>
        </w:r>
      </w:ins>
      <w:ins w:id="398" w:author="Mate" w:date="2022-05-12T15:2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399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0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следовательно</w:t>
        </w:r>
      </w:ins>
      <w:ins w:id="401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02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условие </w:t>
        </w:r>
      </w:ins>
      <w:ins w:id="403" w:author="Mate" w:date="2022-05-12T15:2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0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3</w:t>
        </w:r>
      </w:ins>
      <w:ins w:id="405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06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 выполнено. </w:t>
        </w:r>
      </w:ins>
      <w:ins w:id="407" w:author="Mate" w:date="2022-05-12T15:2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0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Тогда</w:t>
        </w:r>
      </w:ins>
      <w:ins w:id="409" w:author="Mate" w:date="2022-05-12T15:21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10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>, стационарное течение через прямую ударную волну имеет минимальную диссипацию. Следствием этой демонстрации является то, что если в общую диссипацию стационарного потока вносят вклад только ударные волны, этот поток должен иметь минимальную диссипацию. Доказательством этого является то, что, хотя две косые ударные волны (одна слабая и одна сильная) теоретически возможны для одного и того же угла отклонения, наблюдаемая ударная волна на практике всегда является слабой</w:t>
        </w:r>
      </w:ins>
      <w:ins w:id="411" w:author="Mate" w:date="2022-05-12T17:12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1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.</w:t>
        </w:r>
      </w:ins>
    </w:p>
    <w:p w14:paraId="3B7E7A9B" w14:textId="77777777" w:rsidR="007716B4" w:rsidRPr="00C968C8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Lora" w:hAnsi="Lora"/>
          <w:color w:val="000000"/>
          <w:sz w:val="30"/>
          <w:szCs w:val="30"/>
        </w:rPr>
      </w:pPr>
    </w:p>
    <w:p w14:paraId="7E324F97" w14:textId="77777777" w:rsidR="007716B4" w:rsidRPr="00CB2720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13" w:author="Mate" w:date="2022-05-12T17:12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B272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Теоретическая модель расчета углов</w:t>
      </w:r>
    </w:p>
    <w:p w14:paraId="6B245867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14" w:author="Mate" w:date="2022-05-12T17:17:00Z"/>
          <w:rFonts w:ascii="Times New Roman" w:hAnsi="Times New Roman" w:cs="Times New Roman"/>
          <w:color w:val="000000"/>
          <w:sz w:val="28"/>
          <w:szCs w:val="28"/>
          <w:rPrChange w:id="415" w:author="Mate" w:date="2022-05-13T00:05:00Z">
            <w:rPr>
              <w:ins w:id="416" w:author="Mate" w:date="2022-05-12T17:17:00Z"/>
              <w:rFonts w:ascii="Lora" w:hAnsi="Lora"/>
              <w:color w:val="000000"/>
              <w:sz w:val="28"/>
              <w:szCs w:val="28"/>
            </w:rPr>
          </w:rPrChange>
        </w:rPr>
      </w:pPr>
      <w:ins w:id="417" w:author="Mate" w:date="2022-05-12T17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1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Покажем, </w:t>
        </w:r>
      </w:ins>
      <w:ins w:id="419" w:author="Mate" w:date="2022-05-12T17:14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2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как</w:t>
        </w:r>
      </w:ins>
      <w:ins w:id="421" w:author="Mate" w:date="2022-05-12T17:13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2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полная диссипация зависит только от</w:t>
        </w:r>
      </w:ins>
      <w:ins w:id="423" w:author="Mate" w:date="2022-05-12T17:15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2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угла сжатия.</w:t>
        </w:r>
      </w:ins>
      <w:ins w:id="425" w:author="Mate" w:date="2022-05-12T17:1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2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Интегрируя функцию (2.3) </w:t>
        </w:r>
      </w:ins>
      <w:ins w:id="427" w:author="Mate" w:date="2022-05-12T17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2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перпендикулярно</w:t>
        </w:r>
      </w:ins>
      <w:ins w:id="429" w:author="Mate" w:date="2022-05-12T17:1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3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ударной волны, получаем индуцированную ударной волной диссипацию на единицу длины:</w:t>
        </w:r>
      </w:ins>
    </w:p>
    <w:p w14:paraId="6C604DB1" w14:textId="77777777" w:rsidR="007716B4" w:rsidRPr="007716B4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31" w:author="Mate" w:date="2022-05-12T17:17:00Z"/>
          <w:rFonts w:ascii="Times New Roman" w:hAnsi="Times New Roman" w:cs="Times New Roman"/>
          <w:color w:val="000000"/>
          <w:sz w:val="28"/>
          <w:szCs w:val="28"/>
          <w:rPrChange w:id="432" w:author="Mate" w:date="2022-05-13T17:19:00Z">
            <w:rPr>
              <w:ins w:id="433" w:author="Mate" w:date="2022-05-12T17:17:00Z"/>
              <w:rFonts w:ascii="Lora" w:hAnsi="Lora"/>
              <w:color w:val="000000"/>
              <w:sz w:val="28"/>
              <w:szCs w:val="28"/>
            </w:rPr>
          </w:rPrChange>
        </w:rPr>
      </w:pPr>
      <w:ins w:id="434" w:author="Mate" w:date="2022-05-12T17:17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435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15921180" wp14:editId="1FB6114D">
              <wp:extent cx="5850890" cy="1324610"/>
              <wp:effectExtent l="0" t="0" r="0" b="8890"/>
              <wp:docPr id="28" name="Picture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890" cy="1324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436" w:author="Mate" w:date="2022-05-13T17:19:00Z">
        <w:r w:rsidRPr="007716B4">
          <w:rPr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</w:ins>
    </w:p>
    <w:p w14:paraId="45917D41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37" w:author="Mate" w:date="2022-05-12T23:56:00Z"/>
          <w:rFonts w:ascii="Times New Roman" w:hAnsi="Times New Roman" w:cs="Times New Roman"/>
          <w:color w:val="000000"/>
          <w:sz w:val="28"/>
          <w:szCs w:val="28"/>
          <w:rPrChange w:id="438" w:author="Mate" w:date="2022-05-13T00:05:00Z">
            <w:rPr>
              <w:ins w:id="439" w:author="Mate" w:date="2022-05-12T23:56:00Z"/>
              <w:rFonts w:ascii="Lora" w:hAnsi="Lora"/>
              <w:color w:val="000000"/>
              <w:sz w:val="28"/>
              <w:szCs w:val="28"/>
            </w:rPr>
          </w:rPrChange>
        </w:rPr>
      </w:pPr>
      <w:ins w:id="440" w:author="Mate" w:date="2022-05-12T17:1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4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,</w:t>
        </w:r>
      </w:ins>
      <w:ins w:id="442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4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где E и P </w:t>
        </w:r>
      </w:ins>
      <w:ins w:id="444" w:author="Mate" w:date="2022-05-12T23:56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4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–</w:t>
        </w:r>
      </w:ins>
      <w:ins w:id="446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47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потери кинетической энергии и отрицательная работа давления соответственно. Это означает, что одна часть потерь кинетической энергии сохраняется в виде потенциальной энергии, а другая рассеивается.</w:t>
        </w:r>
      </w:ins>
    </w:p>
    <w:p w14:paraId="797F0D7D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48" w:author="Mate" w:date="2022-05-12T23:56:00Z"/>
          <w:rFonts w:ascii="Times New Roman" w:hAnsi="Times New Roman" w:cs="Times New Roman"/>
          <w:color w:val="000000"/>
          <w:sz w:val="28"/>
          <w:szCs w:val="28"/>
          <w:rPrChange w:id="449" w:author="Mate" w:date="2022-05-13T00:05:00Z">
            <w:rPr>
              <w:ins w:id="450" w:author="Mate" w:date="2022-05-12T23:56:00Z"/>
              <w:rFonts w:ascii="Lora" w:hAnsi="Lora"/>
              <w:color w:val="000000"/>
              <w:sz w:val="28"/>
              <w:szCs w:val="28"/>
            </w:rPr>
          </w:rPrChange>
        </w:rPr>
      </w:pPr>
      <w:ins w:id="451" w:author="Mate" w:date="2022-05-12T23:56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452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26C27A7C" wp14:editId="0DE1B3C7">
              <wp:extent cx="4783667" cy="1961724"/>
              <wp:effectExtent l="0" t="0" r="0" b="635"/>
              <wp:docPr id="35" name="Pictur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Picture 35"/>
                      <pic:cNvPicPr/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1865" cy="19773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53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Рис</w:t>
        </w:r>
      </w:ins>
      <w:ins w:id="454" w:author="Mate" w:date="2022-05-12T23:57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55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. </w:t>
        </w:r>
      </w:ins>
      <w:ins w:id="456" w:author="Mate" w:date="2022-05-13T18:43:00Z">
        <w:r>
          <w:rPr>
            <w:rFonts w:ascii="Times New Roman" w:hAnsi="Times New Roman" w:cs="Times New Roman"/>
            <w:color w:val="000000"/>
            <w:sz w:val="28"/>
            <w:szCs w:val="28"/>
          </w:rPr>
          <w:t>3</w:t>
        </w:r>
      </w:ins>
    </w:p>
    <w:p w14:paraId="1A355D50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57" w:author="Mate" w:date="2022-05-12T17:21:00Z"/>
          <w:rFonts w:ascii="Times New Roman" w:hAnsi="Times New Roman" w:cs="Times New Roman"/>
          <w:color w:val="000000"/>
          <w:sz w:val="28"/>
          <w:szCs w:val="28"/>
          <w:rPrChange w:id="458" w:author="Mate" w:date="2022-05-13T00:05:00Z">
            <w:rPr>
              <w:ins w:id="459" w:author="Mate" w:date="2022-05-12T17:21:00Z"/>
              <w:rFonts w:ascii="Lora" w:hAnsi="Lora"/>
              <w:color w:val="000000"/>
              <w:sz w:val="28"/>
              <w:szCs w:val="28"/>
            </w:rPr>
          </w:rPrChange>
        </w:rPr>
      </w:pPr>
      <w:ins w:id="460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61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В уравнении (3.1) M, c и </w:t>
        </w:r>
      </w:ins>
      <m:oMath>
        <m:r>
          <w:ins w:id="462" w:author="Mate" w:date="2022-05-12T17:20:00Z">
            <w:rPr>
              <w:rFonts w:ascii="Cambria Math" w:hAnsi="Cambria Math" w:cs="Times New Roman"/>
              <w:color w:val="000000"/>
              <w:sz w:val="28"/>
              <w:szCs w:val="28"/>
            </w:rPr>
            <m:t>β</m:t>
          </w:ins>
        </m:r>
      </m:oMath>
      <w:ins w:id="463" w:author="Mate" w:date="2022-05-12T17:20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6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</w:t>
        </w:r>
      </w:ins>
      <w:ins w:id="465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66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представляют собой число Маха, скорость звука и угол </w:t>
        </w:r>
      </w:ins>
      <w:ins w:id="467" w:author="Mate" w:date="2022-05-12T17:20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68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ударной волны</w:t>
        </w:r>
      </w:ins>
      <w:ins w:id="469" w:author="Mate" w:date="2022-05-12T17:1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70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 соответственно. Нижние индексы «a» и «b» обозначают места перед ударной волной и за ней соответственно. </w:t>
        </w:r>
      </w:ins>
      <w:ins w:id="471" w:author="Mate" w:date="2022-05-12T17:2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472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>Величины по обе стороны ударной волны удовлетворяют системе:</w:t>
        </w:r>
      </w:ins>
    </w:p>
    <w:p w14:paraId="0C4984EE" w14:textId="77777777" w:rsidR="007716B4" w:rsidRPr="00D41A3E" w:rsidRDefault="008309C6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473" w:author="Mate" w:date="2022-05-12T17:39:00Z"/>
          <w:rFonts w:ascii="Times New Roman" w:hAnsi="Times New Roman" w:cs="Times New Roman"/>
          <w:color w:val="000000"/>
          <w:sz w:val="28"/>
          <w:szCs w:val="28"/>
          <w:rPrChange w:id="474" w:author="Mate" w:date="2022-05-13T00:05:00Z">
            <w:rPr>
              <w:ins w:id="475" w:author="Mate" w:date="2022-05-12T17:39:00Z"/>
              <w:rFonts w:ascii="Lora" w:hAnsi="Lora"/>
              <w:color w:val="000000"/>
              <w:sz w:val="28"/>
              <w:szCs w:val="28"/>
            </w:rPr>
          </w:rPrChange>
        </w:rPr>
      </w:pPr>
      <m:oMathPara>
        <m:oMath>
          <m:d>
            <m:dPr>
              <m:begChr m:val="{"/>
              <m:endChr m:val=""/>
              <m:ctrlPr>
                <w:ins w:id="476" w:author="Mate" w:date="2022-05-12T17:23:00Z"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w:ins>
              </m:ctrlPr>
            </m:dPr>
            <m:e>
              <m:eqArr>
                <m:eqArrPr>
                  <m:ctrlPr>
                    <w:ins w:id="477" w:author="Mate" w:date="2022-05-12T17:23:00Z"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w:ins>
                  </m:ctrlPr>
                </m:eqArrPr>
                <m:e>
                  <m:sSubSup>
                    <m:sSubSupPr>
                      <m:ctrlPr>
                        <w:ins w:id="478" w:author="Mate" w:date="2022-05-12T17:24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SupPr>
                    <m:e>
                      <m:r>
                        <w:ins w:id="479" w:author="Mate" w:date="2022-05-12T17:24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480" w:author="Mate" w:date="2022-05-12T17:24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b</m:t>
                        </w:ins>
                      </m:r>
                    </m:sub>
                    <m:sup>
                      <m:r>
                        <w:ins w:id="481" w:author="Mate" w:date="2022-05-12T17:24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w:ins>
                      </m:r>
                    </m:sup>
                  </m:sSubSup>
                  <m:r>
                    <w:ins w:id="482" w:author="Mate" w:date="2022-05-12T17:24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483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84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485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sub>
                  </m:sSub>
                  <m:r>
                    <w:ins w:id="486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487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488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489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490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</m:e>
                <m:e>
                  <m:f>
                    <m:fPr>
                      <m:type m:val="skw"/>
                      <m:ctrlPr>
                        <w:ins w:id="491" w:author="Mate" w:date="2022-05-12T17:26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492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493" w:author="Mate" w:date="2022-05-12T17:26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c</m:t>
                            </w:ins>
                          </m:r>
                        </m:e>
                        <m:sub>
                          <m:r>
                            <w:ins w:id="494" w:author="Mate" w:date="2022-05-12T17:26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495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496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c</m:t>
                            </w:ins>
                          </m:r>
                        </m:e>
                        <m:sub>
                          <m:r>
                            <w:ins w:id="497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b</m:t>
                            </w:ins>
                          </m:r>
                        </m:sub>
                      </m:sSub>
                    </m:den>
                  </m:f>
                  <m:r>
                    <w:ins w:id="498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499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00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501" w:author="Mate" w:date="2022-05-12T17:27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c</m:t>
                        </w:ins>
                      </m:r>
                    </m:sub>
                  </m:sSub>
                  <m:r>
                    <w:ins w:id="502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503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04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505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506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</m:e>
                <m:e>
                  <m:f>
                    <m:fPr>
                      <m:type m:val="skw"/>
                      <m:ctrlPr>
                        <w:ins w:id="507" w:author="Mate" w:date="2022-05-12T17:26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508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509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ρ</m:t>
                            </w:ins>
                          </m:r>
                        </m:e>
                        <m:sub>
                          <m:r>
                            <w:ins w:id="510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511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512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ρ</m:t>
                            </w:ins>
                          </m:r>
                        </m:e>
                        <m:sub>
                          <m:r>
                            <w:ins w:id="513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b</m:t>
                            </w:ins>
                          </m:r>
                        </m:sub>
                      </m:sSub>
                    </m:den>
                  </m:f>
                  <m:r>
                    <w:ins w:id="514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515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16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517" w:author="Mate" w:date="2022-05-12T17:27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ρ</m:t>
                        </w:ins>
                      </m:r>
                    </m:sub>
                  </m:sSub>
                  <m:r>
                    <w:ins w:id="518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519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20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521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522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f>
                    <m:fPr>
                      <m:type m:val="skw"/>
                      <m:ctrlPr>
                        <w:ins w:id="523" w:author="Mate" w:date="2022-05-12T17:26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fPr>
                    <m:num>
                      <m:sSub>
                        <m:sSubPr>
                          <m:ctrlPr>
                            <w:ins w:id="524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525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p</m:t>
                            </w:ins>
                          </m:r>
                        </m:e>
                        <m:sub>
                          <m:r>
                            <w:ins w:id="526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ins w:id="527" w:author="Mate" w:date="2022-05-12T17:26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528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p</m:t>
                            </w:ins>
                          </m:r>
                        </m:e>
                        <m:sub>
                          <m:r>
                            <w:ins w:id="529" w:author="Mate" w:date="2022-05-12T17:27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b</m:t>
                            </w:ins>
                          </m:r>
                        </m:sub>
                      </m:sSub>
                    </m:den>
                  </m:f>
                  <m:r>
                    <w:ins w:id="530" w:author="Mate" w:date="2022-05-12T17:25:00Z"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=</m:t>
                    </w:ins>
                  </m:r>
                  <m:sSub>
                    <m:sSubPr>
                      <m:ctrlPr>
                        <w:ins w:id="531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32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533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p</m:t>
                        </w:ins>
                      </m:r>
                    </m:sub>
                  </m:sSub>
                  <m:r>
                    <w:ins w:id="534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(</m:t>
                    </w:ins>
                  </m:r>
                  <m:sSub>
                    <m:sSubPr>
                      <m:ctrlPr>
                        <w:ins w:id="535" w:author="Mate" w:date="2022-05-12T17:25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36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M</m:t>
                        </w:ins>
                      </m:r>
                    </m:e>
                    <m:sub>
                      <m:r>
                        <w:ins w:id="537" w:author="Mate" w:date="2022-05-12T17:25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a</m:t>
                        </w:ins>
                      </m:r>
                    </m:sub>
                  </m:sSub>
                  <m:r>
                    <w:ins w:id="538" w:author="Mate" w:date="2022-05-12T17:25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, β)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ins w:id="539" w:author="Mate" w:date="2022-05-12T17:28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540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F</m:t>
                        </w:ins>
                      </m:r>
                    </m:e>
                    <m:sub>
                      <m:r>
                        <w:ins w:id="541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β</m:t>
                        </w:ins>
                      </m:r>
                    </m:sub>
                  </m:sSub>
                  <m:d>
                    <m:dPr>
                      <m:ctrlPr>
                        <w:ins w:id="542" w:author="Mate" w:date="2022-05-12T17:28:00Z"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dPr>
                    <m:e>
                      <m:sSub>
                        <m:sSubPr>
                          <m:ctrlPr>
                            <w:ins w:id="543" w:author="Mate" w:date="2022-05-12T17:28:00Z"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</w:rPr>
                            </w:ins>
                          </m:ctrlPr>
                        </m:sSubPr>
                        <m:e>
                          <m:r>
                            <w:ins w:id="544" w:author="Mate" w:date="2022-05-12T17:28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M</m:t>
                            </w:ins>
                          </m:r>
                        </m:e>
                        <m:sub>
                          <m:r>
                            <w:ins w:id="545" w:author="Mate" w:date="2022-05-12T17:28:00Z"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</w:rPr>
                              <m:t>a</m:t>
                            </w:ins>
                          </m:r>
                        </m:sub>
                      </m:sSub>
                      <m:r>
                        <w:ins w:id="546" w:author="Mate" w:date="2022-05-12T17:2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, β,θ</m:t>
                        </w:ins>
                      </m:r>
                    </m:e>
                  </m:d>
                  <m:r>
                    <w:ins w:id="547" w:author="Mate" w:date="2022-05-12T17:28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=0</m:t>
                    </w:ins>
                  </m:r>
                </m:e>
              </m:eqArr>
            </m:e>
          </m:d>
          <m:r>
            <w:ins w:id="548" w:author="Mate" w:date="2022-05-12T17:41:00Z"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 (3.2)</m:t>
            </w:ins>
          </m:r>
        </m:oMath>
      </m:oMathPara>
    </w:p>
    <w:p w14:paraId="7B7D6125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549" w:author="Mate" w:date="2022-05-12T17:39:00Z"/>
          <w:rFonts w:ascii="Times New Roman" w:hAnsi="Times New Roman" w:cs="Times New Roman"/>
          <w:color w:val="000000"/>
          <w:sz w:val="28"/>
          <w:szCs w:val="28"/>
          <w:rPrChange w:id="550" w:author="Mate" w:date="2022-05-13T00:05:00Z">
            <w:rPr>
              <w:ins w:id="551" w:author="Mate" w:date="2022-05-12T17:39:00Z"/>
              <w:rFonts w:ascii="Lora" w:hAnsi="Lora"/>
              <w:color w:val="000000"/>
              <w:sz w:val="28"/>
              <w:szCs w:val="28"/>
            </w:rPr>
          </w:rPrChange>
        </w:rPr>
      </w:pPr>
      <w:ins w:id="552" w:author="Mate" w:date="2022-05-12T17:39:00Z"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553" w:author="Mate" w:date="2022-05-13T00:05:00Z">
              <w:rPr>
                <w:rFonts w:ascii="Lora" w:hAnsi="Lora"/>
                <w:color w:val="000000"/>
                <w:sz w:val="28"/>
                <w:szCs w:val="28"/>
                <w:lang w:val="en-US"/>
              </w:rPr>
            </w:rPrChange>
          </w:rPr>
          <w:t xml:space="preserve">, </w:t>
        </w:r>
        <w:r w:rsidRPr="00D41A3E">
          <w:rPr>
            <w:rFonts w:ascii="Times New Roman" w:hAnsi="Times New Roman" w:cs="Times New Roman"/>
            <w:color w:val="000000"/>
            <w:sz w:val="28"/>
            <w:szCs w:val="28"/>
            <w:rPrChange w:id="554" w:author="Mate" w:date="2022-05-13T00:05:00Z">
              <w:rPr>
                <w:rFonts w:ascii="Lora" w:hAnsi="Lora"/>
                <w:color w:val="000000"/>
                <w:sz w:val="28"/>
                <w:szCs w:val="28"/>
              </w:rPr>
            </w:rPrChange>
          </w:rPr>
          <w:t xml:space="preserve">где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𝑀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5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𝑐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5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𝜌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5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𝑝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5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ℱ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𝛽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5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— соотношения Ренкина–Гюгонио:</w:t>
        </w:r>
      </w:ins>
    </w:p>
    <w:p w14:paraId="1404BB9C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560" w:author="Mate" w:date="2022-05-12T17:33:00Z"/>
          <w:rFonts w:ascii="Times New Roman" w:hAnsi="Times New Roman" w:cs="Times New Roman"/>
          <w:color w:val="000000"/>
          <w:sz w:val="28"/>
          <w:szCs w:val="28"/>
          <w:rPrChange w:id="561" w:author="Mate" w:date="2022-05-13T00:05:00Z">
            <w:rPr>
              <w:ins w:id="562" w:author="Mate" w:date="2022-05-12T17:33:00Z"/>
              <w:rFonts w:ascii="Lora" w:hAnsi="Lora"/>
              <w:color w:val="000000"/>
              <w:sz w:val="28"/>
              <w:szCs w:val="28"/>
            </w:rPr>
          </w:rPrChange>
        </w:rPr>
      </w:pPr>
      <w:ins w:id="563" w:author="Mate" w:date="2022-05-12T17:39:00Z">
        <w:r w:rsidRPr="00D41A3E">
          <w:rPr>
            <w:rFonts w:ascii="Times New Roman" w:hAnsi="Times New Roman" w:cs="Times New Roman"/>
            <w:noProof/>
            <w:color w:val="000000"/>
            <w:sz w:val="28"/>
            <w:szCs w:val="28"/>
            <w:rPrChange w:id="564" w:author="Mate" w:date="2022-05-13T00:05:00Z">
              <w:rPr>
                <w:rFonts w:ascii="Lora" w:hAnsi="Lora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26BA8CC5" wp14:editId="5DB7333D">
              <wp:extent cx="5850890" cy="1953260"/>
              <wp:effectExtent l="0" t="0" r="0" b="889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890" cy="1953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9E0A32" w14:textId="77777777" w:rsidR="007716B4" w:rsidRPr="00D41A3E" w:rsidRDefault="007716B4" w:rsidP="007716B4">
      <w:pPr>
        <w:suppressAutoHyphens w:val="0"/>
        <w:spacing w:after="0" w:line="360" w:lineRule="auto"/>
        <w:jc w:val="both"/>
        <w:rPr>
          <w:ins w:id="565" w:author="Mate" w:date="2022-05-12T17:55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566" w:author="Mate" w:date="2022-05-13T00:05:00Z">
            <w:rPr>
              <w:ins w:id="567" w:author="Mate" w:date="2022-05-12T17:55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568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69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Как показано на рис. 1, для скачка </w:t>
        </w:r>
      </w:ins>
      <w:ins w:id="570" w:author="Mate" w:date="2022-05-12T17:3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  <w:rPrChange w:id="57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SB</w:t>
        </w:r>
      </w:ins>
      <w:ins w:id="57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7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с углом удара</w:t>
        </w:r>
      </w:ins>
      <w:ins w:id="574" w:author="Mate" w:date="2022-05-12T17:3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7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</w:ins>
      <m:oMath>
        <m:sSub>
          <m:sSubPr>
            <m:ctrlPr>
              <w:ins w:id="576" w:author="Mate" w:date="2022-05-12T17:3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77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578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579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0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и углом отклонения </w:t>
        </w:r>
      </w:ins>
      <m:oMath>
        <m:sSub>
          <m:sSubPr>
            <m:ctrlPr>
              <w:ins w:id="581" w:author="Mate" w:date="2022-05-12T17:3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82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583" w:author="Mate" w:date="2022-05-12T17:3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584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5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«а» и «б» соответствуют «0» и «1» соответственно; для скачка </w:t>
        </w:r>
      </w:ins>
      <w:ins w:id="586" w:author="Mate" w:date="2022-05-12T17:3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 w:eastAsia="ru-RU"/>
            <w:rPrChange w:id="58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RB</w:t>
        </w:r>
      </w:ins>
      <w:ins w:id="588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89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с </w:t>
        </w:r>
      </w:ins>
      <m:oMath>
        <m:sSub>
          <m:sSubPr>
            <m:ctrlPr>
              <w:ins w:id="590" w:author="Mate" w:date="2022-05-12T17:3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91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592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593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594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и </w:t>
        </w:r>
      </w:ins>
      <m:oMath>
        <m:sSub>
          <m:sSubPr>
            <m:ctrlPr>
              <w:ins w:id="595" w:author="Mate" w:date="2022-05-12T17:3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596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597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  <m:r>
          <w:ins w:id="598" w:author="Mate" w:date="2022-05-12T17:37:00Z">
            <w:rPr>
              <w:rFonts w:ascii="Cambria Math" w:hAnsi="Cambria Math" w:cs="Times New Roman"/>
              <w:color w:val="000000"/>
              <w:sz w:val="28"/>
              <w:szCs w:val="28"/>
            </w:rPr>
            <m:t>=α-</m:t>
          </w:ins>
        </m:r>
        <m:sSub>
          <m:sSubPr>
            <m:ctrlPr>
              <w:ins w:id="599" w:author="Mate" w:date="2022-05-12T17:3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600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601" w:author="Mate" w:date="2022-05-12T17:3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60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«a» и «b» соответствуют «1» и «2» соответственно</w:t>
        </w:r>
      </w:ins>
      <w:ins w:id="604" w:author="Mate" w:date="2022-05-12T17:3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.</w:t>
        </w:r>
      </w:ins>
      <w:ins w:id="606" w:author="Mate" w:date="2022-05-12T17:40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608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09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>Применен</w:t>
        </w:r>
      </w:ins>
      <w:ins w:id="610" w:author="Mate" w:date="2022-05-12T17:4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612" w:author="Mate" w:date="2022-05-12T17:4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614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5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ура</w:t>
        </w:r>
      </w:ins>
      <w:ins w:id="616" w:author="Mate" w:date="2022-05-12T17:40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внени</w:t>
        </w:r>
      </w:ins>
      <w:ins w:id="618" w:author="Mate" w:date="2022-05-12T17:4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1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620" w:author="Mate" w:date="2022-05-12T17:40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3.2</w:t>
        </w:r>
      </w:ins>
      <w:ins w:id="622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3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для </w:t>
        </w:r>
      </w:ins>
      <w:ins w:id="624" w:author="Mate" w:date="2022-05-12T17:4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скачка вдоль</w:t>
        </w:r>
      </w:ins>
      <w:ins w:id="626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7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SB и RB система из 10 определяющих уравнений содержит 15 параметров, а именно M0, M1, M2, c0, c1, c2, ρ0, ρ1, ρ2, p0, p1, p2, βs, βr и</w:t>
        </w:r>
      </w:ins>
      <w:ins w:id="628" w:author="Mate" w:date="2022-05-12T21:0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2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m:oMath>
        <m:sSub>
          <m:sSubPr>
            <m:ctrlPr>
              <w:ins w:id="630" w:author="Mate" w:date="2022-05-12T21:06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631" w:author="Mate" w:date="2022-05-12T21:0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632" w:author="Mate" w:date="2022-05-12T21:06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633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34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. Для заданных условий набегающего потока </w:t>
        </w:r>
      </w:ins>
      <w:ins w:id="635" w:author="Mate" w:date="2022-05-12T17:4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3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параметры </w:t>
        </w:r>
      </w:ins>
      <w:ins w:id="637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38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>M0, c0, ρ0 и p0</w:t>
        </w:r>
      </w:ins>
      <w:ins w:id="639" w:author="Mate" w:date="2022-05-12T17:4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641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2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остальные 10 параметров могут быть определены с </w:t>
        </w:r>
      </w:ins>
      <w:ins w:id="643" w:author="Mate" w:date="2022-05-12T17:4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4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через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646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7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θs. Используя уравнение </w:t>
        </w:r>
      </w:ins>
      <w:ins w:id="648" w:author="Mate" w:date="2022-05-12T17:4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4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3.1</w:t>
        </w:r>
      </w:ins>
      <w:ins w:id="650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1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 xml:space="preserve"> получаем</w:t>
        </w:r>
      </w:ins>
      <w:ins w:id="652" w:author="Mate" w:date="2022-05-12T17:4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</w:ins>
      <m:oMath>
        <m:acc>
          <m:accPr>
            <m:ctrlPr>
              <w:ins w:id="654" w:author="Mate" w:date="2022-05-12T17:44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accPr>
          <m:e>
            <m:sSub>
              <m:sSubPr>
                <m:ctrlPr>
                  <w:ins w:id="655" w:author="Mate" w:date="2022-05-12T17:4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w:ins>
                </m:ctrlPr>
              </m:sSubPr>
              <m:e>
                <m:r>
                  <w:ins w:id="656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ϕ</m:t>
                  </w:ins>
                </m:r>
              </m:e>
              <m:sub>
                <m:r>
                  <w:ins w:id="657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SB</m:t>
                  </w:ins>
                </m:r>
              </m:sub>
            </m:sSub>
          </m:e>
        </m:acc>
      </m:oMath>
      <w:ins w:id="658" w:author="Mate" w:date="2022-05-12T17:4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5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и </w:t>
        </w:r>
      </w:ins>
      <m:oMath>
        <m:acc>
          <m:accPr>
            <m:ctrlPr>
              <w:ins w:id="661" w:author="Mate" w:date="2022-05-12T17:44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accPr>
          <m:e>
            <m:sSub>
              <m:sSubPr>
                <m:ctrlPr>
                  <w:ins w:id="662" w:author="Mate" w:date="2022-05-12T17:4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w:ins>
                </m:ctrlPr>
              </m:sSubPr>
              <m:e>
                <m:r>
                  <w:ins w:id="663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ϕ</m:t>
                  </w:ins>
                </m:r>
              </m:e>
              <m:sub>
                <m:r>
                  <w:ins w:id="664" w:author="Mate" w:date="2022-05-12T17:4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RB</m:t>
                  </w:ins>
                </m:r>
              </m:sub>
            </m:sSub>
          </m:e>
        </m:acc>
      </m:oMath>
      <w:ins w:id="665" w:author="Mate" w:date="2022-05-12T17:4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</w:ins>
      <w:ins w:id="667" w:author="Mate" w:date="2022-05-12T17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68" w:author="Mate" w:date="2022-05-13T00:05:00Z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rPrChange>
          </w:rPr>
          <w:t>в зависимости только от θs</w:t>
        </w:r>
      </w:ins>
      <w:ins w:id="669" w:author="Mate" w:date="2022-05-12T17:4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.</w:t>
        </w:r>
      </w:ins>
    </w:p>
    <w:p w14:paraId="0DF9CE53" w14:textId="77777777" w:rsidR="007716B4" w:rsidRPr="00D41A3E" w:rsidRDefault="007716B4" w:rsidP="007716B4">
      <w:pPr>
        <w:suppressAutoHyphens w:val="0"/>
        <w:spacing w:after="0" w:line="360" w:lineRule="auto"/>
        <w:jc w:val="both"/>
        <w:rPr>
          <w:ins w:id="671" w:author="Mate" w:date="2022-05-12T17:58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672" w:author="Mate" w:date="2022-05-13T00:05:00Z">
            <w:rPr>
              <w:ins w:id="673" w:author="Mate" w:date="2022-05-12T17:58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674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Размер (площадь)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6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Ω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</w:t>
        </w:r>
      </w:ins>
      <w:ins w:id="678" w:author="Mate" w:date="2022-05-12T17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7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«</w:t>
        </w:r>
      </w:ins>
      <w:ins w:id="680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1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разделите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льного пузыр</w:t>
        </w:r>
      </w:ins>
      <w:ins w:id="683" w:author="Mate" w:date="2022-05-12T17:5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я</w:t>
        </w:r>
      </w:ins>
      <w:ins w:id="685" w:author="Mate" w:date="2022-05-12T17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»</w:t>
        </w:r>
      </w:ins>
      <w:ins w:id="687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аппроксимированного треугольником, считается постоянным для всех возможных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89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1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при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3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заданных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M0,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5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α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7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699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температуре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1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стенки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Tw.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3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Это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5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априорное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7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допущение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09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состоит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1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в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3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том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5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что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7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масса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19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жидкости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1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в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3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отрывном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5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пузыре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7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Π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=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29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ρ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s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1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Ω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s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3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пропорциональна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735" w:author="Mate" w:date="2022-05-12T17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6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увеличению</w:t>
        </w:r>
      </w:ins>
      <w:ins w:id="737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39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давле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ния p1(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1" w:author="Mate" w:date="2022-05-13T00:05:00Z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rPrChange>
          </w:rPr>
          <w:t>θ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s</w:t>
        </w:r>
      </w:ins>
      <w:ins w:id="743" w:author="Mate" w:date="2022-05-12T17:5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)</w:t>
        </w:r>
      </w:ins>
      <w:ins w:id="745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,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7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так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49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как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1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плотность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753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4" w:author="Mate" w:date="2022-05-13T00:05:00Z">
              <w:rPr>
                <w:rFonts w:ascii="Lora" w:eastAsia="Times New Roman" w:hAnsi="Lora" w:cs="Lora"/>
                <w:color w:val="000000"/>
                <w:sz w:val="28"/>
                <w:szCs w:val="28"/>
                <w:lang w:eastAsia="ru-RU"/>
              </w:rPr>
            </w:rPrChange>
          </w:rPr>
          <w:t>пузыря</w:t>
        </w:r>
      </w:ins>
      <w:ins w:id="755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𝜌𝑠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=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𝛾𝑀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20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𝑝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5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1/ </w:t>
        </w:r>
        <w:r w:rsidRPr="00D41A3E">
          <w:rPr>
            <w:rFonts w:ascii="Cambria Math" w:eastAsia="Times New Roman" w:hAnsi="Cambria Math" w:cs="Cambria Math"/>
            <w:color w:val="000000"/>
            <w:sz w:val="28"/>
            <w:szCs w:val="28"/>
            <w:lang w:eastAsia="ru-RU"/>
          </w:rPr>
          <w:t>𝑇𝑤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6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пропорционально p1. Это дает физическое представление о том, что чем </w:t>
        </w:r>
      </w:ins>
      <w:ins w:id="761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6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выше значение</w:t>
        </w:r>
      </w:ins>
      <w:ins w:id="763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6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p1, тем больше жидкости содержит разделительный пузыр</w:t>
        </w:r>
      </w:ins>
      <w:ins w:id="765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6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ь</w:t>
        </w:r>
      </w:ins>
      <w:ins w:id="767" w:author="Mate" w:date="2022-05-12T17:5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6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. Исходя из этого предположения, LSB и LRB можно рассчитать по геометрическим соотношениям</w:t>
        </w:r>
      </w:ins>
      <w:ins w:id="769" w:author="Mate" w:date="2022-05-12T17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7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:</w:t>
        </w:r>
      </w:ins>
    </w:p>
    <w:p w14:paraId="436CF56F" w14:textId="77777777" w:rsidR="007716B4" w:rsidRPr="00D41A3E" w:rsidRDefault="007716B4" w:rsidP="007716B4">
      <w:pPr>
        <w:suppressAutoHyphens w:val="0"/>
        <w:spacing w:after="0" w:line="360" w:lineRule="auto"/>
        <w:jc w:val="both"/>
        <w:rPr>
          <w:ins w:id="771" w:author="Mate" w:date="2022-05-12T18:03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772" w:author="Mate" w:date="2022-05-13T00:05:00Z">
            <w:rPr>
              <w:ins w:id="773" w:author="Mate" w:date="2022-05-12T18:03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774" w:author="Mate" w:date="2022-05-12T17:59:00Z">
        <w:r w:rsidRPr="00D41A3E"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  <w:lang w:eastAsia="ru-RU"/>
            <w:rPrChange w:id="775" w:author="Mate" w:date="2022-05-13T00:05:00Z">
              <w:rPr>
                <w:rFonts w:ascii="Lora" w:eastAsia="Times New Roman" w:hAnsi="Lora" w:cs="Times New Roman"/>
                <w:noProof/>
                <w:color w:val="000000"/>
                <w:sz w:val="28"/>
                <w:szCs w:val="28"/>
                <w:lang w:eastAsia="ru-RU"/>
              </w:rPr>
            </w:rPrChange>
          </w:rPr>
          <w:drawing>
            <wp:inline distT="0" distB="0" distL="0" distR="0" wp14:anchorId="5835848C" wp14:editId="182AE373">
              <wp:extent cx="4876800" cy="1114425"/>
              <wp:effectExtent l="0" t="0" r="0" b="9525"/>
              <wp:docPr id="31" name="Picture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76800" cy="1114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106E67" w14:textId="77777777" w:rsidR="007716B4" w:rsidRPr="00D41A3E" w:rsidRDefault="007716B4" w:rsidP="007716B4">
      <w:pPr>
        <w:suppressAutoHyphens w:val="0"/>
        <w:spacing w:after="0" w:line="360" w:lineRule="auto"/>
        <w:jc w:val="both"/>
        <w:rPr>
          <w:ins w:id="776" w:author="Mate" w:date="2022-05-12T18:05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777" w:author="Mate" w:date="2022-05-13T00:05:00Z">
            <w:rPr>
              <w:ins w:id="778" w:author="Mate" w:date="2022-05-12T18:05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779" w:author="Mate" w:date="2022-05-12T18:0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8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Теперь можем </w:t>
        </w:r>
      </w:ins>
      <w:ins w:id="781" w:author="Mate" w:date="2022-05-12T18:0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8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посчитать полную диссипацию </w:t>
        </w:r>
      </w:ins>
    </w:p>
    <w:p w14:paraId="7F683F67" w14:textId="77777777" w:rsidR="007716B4" w:rsidRPr="00D41A3E" w:rsidRDefault="007716B4" w:rsidP="007716B4">
      <w:pPr>
        <w:suppressAutoHyphens w:val="0"/>
        <w:spacing w:after="0" w:line="360" w:lineRule="auto"/>
        <w:jc w:val="both"/>
        <w:rPr>
          <w:ins w:id="783" w:author="Mate" w:date="2022-05-12T18:05:00Z"/>
          <w:rFonts w:ascii="Times New Roman" w:eastAsia="Times New Roman" w:hAnsi="Times New Roman" w:cs="Times New Roman"/>
          <w:color w:val="000000"/>
          <w:sz w:val="28"/>
          <w:szCs w:val="28"/>
          <w:lang w:eastAsia="ru-RU"/>
          <w:rPrChange w:id="784" w:author="Mate" w:date="2022-05-13T00:05:00Z">
            <w:rPr>
              <w:ins w:id="785" w:author="Mate" w:date="2022-05-12T18:05:00Z"/>
              <w:rFonts w:ascii="Lora" w:eastAsia="Times New Roman" w:hAnsi="Lora" w:cs="Times New Roman"/>
              <w:color w:val="000000"/>
              <w:sz w:val="28"/>
              <w:szCs w:val="28"/>
              <w:lang w:eastAsia="ru-RU"/>
            </w:rPr>
          </w:rPrChange>
        </w:rPr>
      </w:pPr>
      <w:ins w:id="786" w:author="Mate" w:date="2022-05-12T18:05:00Z">
        <w:r w:rsidRPr="00D41A3E"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  <w:lang w:eastAsia="ru-RU"/>
            <w:rPrChange w:id="787" w:author="Mate" w:date="2022-05-13T00:05:00Z">
              <w:rPr>
                <w:rFonts w:ascii="Lora" w:eastAsia="Times New Roman" w:hAnsi="Lora" w:cs="Times New Roman"/>
                <w:noProof/>
                <w:color w:val="000000"/>
                <w:sz w:val="28"/>
                <w:szCs w:val="28"/>
                <w:lang w:eastAsia="ru-RU"/>
              </w:rPr>
            </w:rPrChange>
          </w:rPr>
          <w:drawing>
            <wp:inline distT="0" distB="0" distL="0" distR="0" wp14:anchorId="40647E88" wp14:editId="6A56F362">
              <wp:extent cx="2428875" cy="381000"/>
              <wp:effectExtent l="0" t="0" r="9525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8875" cy="381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555863" w14:textId="77777777" w:rsidR="007716B4" w:rsidRPr="00D41A3E" w:rsidRDefault="007716B4">
      <w:pPr>
        <w:suppressAutoHyphens w:val="0"/>
        <w:spacing w:after="0" w:line="360" w:lineRule="auto"/>
        <w:jc w:val="both"/>
        <w:rPr>
          <w:ins w:id="788" w:author="Mate" w:date="2022-05-12T17:33:00Z"/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  <w:rPrChange w:id="789" w:author="Mate" w:date="2022-05-13T00:05:00Z">
            <w:rPr>
              <w:ins w:id="790" w:author="Mate" w:date="2022-05-12T17:33:00Z"/>
              <w:rFonts w:ascii="Times New Roman" w:eastAsia="Times New Roman" w:hAnsi="Times New Roman" w:cs="Times New Roman"/>
              <w:color w:val="000000"/>
              <w:sz w:val="27"/>
              <w:szCs w:val="27"/>
              <w:lang w:eastAsia="ru-RU"/>
            </w:rPr>
          </w:rPrChange>
        </w:rPr>
        <w:pPrChange w:id="791" w:author="Mate" w:date="2022-05-12T17:34:00Z">
          <w:pPr>
            <w:suppressAutoHyphens w:val="0"/>
            <w:spacing w:after="0" w:line="420" w:lineRule="atLeast"/>
          </w:pPr>
        </w:pPrChange>
      </w:pPr>
      <w:ins w:id="792" w:author="Mate" w:date="2022-05-12T21:0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9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Дня нахождения минимума</w:t>
        </w:r>
      </w:ins>
      <w:ins w:id="794" w:author="Mate" w:date="2022-05-12T21:0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9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 </w:t>
        </w:r>
      </w:ins>
      <w:ins w:id="796" w:author="Mate" w:date="2022-05-12T21:0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9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ну</w:t>
        </w:r>
      </w:ins>
      <w:ins w:id="798" w:author="Mate" w:date="2022-05-12T21:0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79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ж</w:t>
        </w:r>
      </w:ins>
      <w:ins w:id="800" w:author="Mate" w:date="2022-05-12T21:0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0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>но, чтоб было вы</w:t>
        </w:r>
      </w:ins>
      <w:ins w:id="802" w:author="Mate" w:date="2022-05-12T21:0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0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полнено два условия: </w:t>
        </w:r>
      </w:ins>
      <m:oMath>
        <m:f>
          <m:fPr>
            <m:ctrlPr>
              <w:ins w:id="804" w:author="Mate" w:date="2022-05-12T21:02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fPr>
          <m:num>
            <m:r>
              <w:ins w:id="805" w:author="Mate" w:date="2022-05-12T21:02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r>
              <w:ins w:id="806" w:author="Mate" w:date="2022-05-12T21:03:00Z"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w:ins>
            </m:r>
          </m:num>
          <m:den>
            <m:r>
              <w:ins w:id="807" w:author="Mate" w:date="2022-05-12T21:02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b>
              <m:sSubPr>
                <m:ctrlPr>
                  <w:ins w:id="808" w:author="Mate" w:date="2022-05-12T21:03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bPr>
              <m:e>
                <m:r>
                  <w:ins w:id="809" w:author="Mate" w:date="2022-05-12T21:03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w:ins>
                </m:r>
              </m:e>
              <m:sub>
                <m:r>
                  <w:ins w:id="810" w:author="Mate" w:date="2022-05-12T21:03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</m:t>
                  </w:ins>
                </m:r>
              </m:sub>
            </m:sSub>
          </m:den>
        </m:f>
        <m:r>
          <w:ins w:id="811" w:author="Mate" w:date="2022-05-12T21:03:00Z"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=0</m:t>
          </w:ins>
        </m:r>
      </m:oMath>
      <w:ins w:id="812" w:author="Mate" w:date="2022-05-12T21:0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1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1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и </w:t>
        </w:r>
      </w:ins>
      <m:oMath>
        <m:f>
          <m:fPr>
            <m:ctrlPr>
              <w:ins w:id="815" w:author="Mate" w:date="2022-05-12T21:03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w:ins>
            </m:ctrlPr>
          </m:fPr>
          <m:num>
            <m:sSup>
              <m:sSupPr>
                <m:ctrlPr>
                  <w:ins w:id="816" w:author="Mate" w:date="2022-05-12T21:0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pPr>
              <m:e>
                <m:r>
                  <w:ins w:id="817" w:author="Mate" w:date="2022-05-12T21:0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∂</m:t>
                  </w:ins>
                </m:r>
              </m:e>
              <m:sup>
                <m:r>
                  <w:ins w:id="818" w:author="Mate" w:date="2022-05-12T21:0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w:ins>
                </m:r>
              </m:sup>
            </m:sSup>
            <m:r>
              <w:ins w:id="819" w:author="Mate" w:date="2022-05-12T21:04:00Z"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Φ</m:t>
              </w:ins>
            </m:r>
          </m:num>
          <m:den>
            <m:r>
              <w:ins w:id="820" w:author="Mate" w:date="2022-05-12T21:03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∂</m:t>
              </w:ins>
            </m:r>
            <m:sSup>
              <m:sSupPr>
                <m:ctrlPr>
                  <w:ins w:id="821" w:author="Mate" w:date="2022-05-12T21:04:00Z"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w:ins>
                </m:ctrlPr>
              </m:sSupPr>
              <m:e>
                <m:r>
                  <w:ins w:id="822" w:author="Mate" w:date="2022-05-12T21:04:00Z"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θ</m:t>
                  </w:ins>
                </m:r>
              </m:e>
              <m:sup>
                <m:r>
                  <w:ins w:id="823" w:author="Mate" w:date="2022-05-12T21:04:00Z"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2</m:t>
                  </w:ins>
                </m:r>
              </m:sup>
            </m:sSup>
          </m:den>
        </m:f>
        <m:r>
          <w:ins w:id="824" w:author="Mate" w:date="2022-05-12T21:04:00Z"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  <w:rPrChange w:id="825" w:author="Mate" w:date="2022-05-13T00:05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 w:eastAsia="ru-RU"/>
                </w:rPr>
              </w:rPrChange>
            </w:rPr>
            <m:t>&gt;0</m:t>
          </w:ins>
        </m:r>
      </m:oMath>
      <w:ins w:id="826" w:author="Mate" w:date="2022-05-12T21:0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2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 w:eastAsia="ru-RU"/>
              </w:rPr>
            </w:rPrChange>
          </w:rPr>
          <w:t>.</w:t>
        </w:r>
      </w:ins>
    </w:p>
    <w:p w14:paraId="2E2CC57A" w14:textId="77777777" w:rsidR="007716B4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28" w:author="Mate" w:date="2022-05-12T17:33:00Z"/>
          <w:rFonts w:ascii="Lora" w:hAnsi="Lora"/>
          <w:color w:val="000000"/>
          <w:sz w:val="28"/>
          <w:szCs w:val="28"/>
        </w:rPr>
      </w:pPr>
    </w:p>
    <w:p w14:paraId="06A0A84C" w14:textId="77777777" w:rsidR="007716B4" w:rsidRPr="002D1F29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29" w:author="Mate" w:date="2022-05-12T17:21:00Z"/>
          <w:rFonts w:ascii="Lora" w:hAnsi="Lora"/>
          <w:color w:val="000000"/>
          <w:sz w:val="28"/>
          <w:szCs w:val="28"/>
        </w:rPr>
      </w:pPr>
    </w:p>
    <w:p w14:paraId="5C653051" w14:textId="77777777" w:rsidR="007716B4" w:rsidRPr="00CB2720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30" w:author="Mate" w:date="2022-05-12T21:05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ins w:id="831" w:author="Mate" w:date="2022-05-12T17:11:00Z">
        <w:r w:rsidRPr="00CB2720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  <w:rPrChange w:id="832" w:author="Mate" w:date="2022-05-12T17:21:00Z">
              <w:rPr/>
            </w:rPrChange>
          </w:rPr>
          <w:t>Численная модель расчета углов</w:t>
        </w:r>
      </w:ins>
    </w:p>
    <w:p w14:paraId="30FB82EC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33" w:author="Mate" w:date="2022-05-12T21:10:00Z"/>
          <w:rFonts w:ascii="Times New Roman" w:eastAsia="Times New Roman" w:hAnsi="Times New Roman" w:cs="Times New Roman"/>
          <w:color w:val="000000"/>
          <w:sz w:val="28"/>
          <w:szCs w:val="28"/>
          <w:rPrChange w:id="834" w:author="Mate" w:date="2022-05-13T00:05:00Z">
            <w:rPr>
              <w:ins w:id="835" w:author="Mate" w:date="2022-05-12T21:10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</w:pPr>
      <w:ins w:id="836" w:author="Mate" w:date="2022-05-12T21:0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3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У теоретической модели есть недостаток, что нельзя явно выразить все </w:t>
        </w:r>
      </w:ins>
      <w:ins w:id="838" w:author="Mate" w:date="2022-05-12T21:0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  <w:rPrChange w:id="83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eastAsia="ru-RU"/>
              </w:rPr>
            </w:rPrChange>
          </w:rPr>
          <w:t xml:space="preserve">неизвестные через </w:t>
        </w:r>
      </w:ins>
      <m:oMath>
        <m:sSub>
          <m:sSubPr>
            <m:ctrlPr>
              <w:ins w:id="840" w:author="Mate" w:date="2022-05-12T21:07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41" w:author="Mate" w:date="2022-05-12T21:0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42" w:author="Mate" w:date="2022-05-12T21:07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43" w:author="Mate" w:date="2022-05-12T21:1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4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из системы 3.2</w:t>
        </w:r>
      </w:ins>
      <w:ins w:id="845" w:author="Mate" w:date="2022-05-12T21:0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4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Из-за этого проблематично следовать описанному выше алгоритму. Даже при условии, что тригонометрические функции мы </w:t>
        </w:r>
      </w:ins>
      <w:ins w:id="847" w:author="Mate" w:date="2022-05-12T21:1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4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разложим в ряд Тейлора низкого порядка</w:t>
        </w:r>
      </w:ins>
      <w:ins w:id="849" w:author="Mate" w:date="2022-05-12T21:0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,</w:t>
        </w:r>
      </w:ins>
      <w:ins w:id="851" w:author="Mate" w:date="2022-05-12T21:1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все равно</w:t>
        </w:r>
      </w:ins>
      <w:ins w:id="853" w:author="Mate" w:date="2022-05-12T21:0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система остается неразрешимой</w:t>
        </w:r>
      </w:ins>
      <w:ins w:id="855" w:author="Mate" w:date="2022-05-12T21:0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, так как нельзя</w:t>
        </w:r>
      </w:ins>
      <w:ins w:id="857" w:author="Mate" w:date="2022-05-12T21:1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5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будет</w:t>
        </w:r>
      </w:ins>
      <w:ins w:id="859" w:author="Mate" w:date="2022-05-12T21:0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6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явно в</w:t>
        </w:r>
      </w:ins>
      <w:ins w:id="861" w:author="Mate" w:date="2022-05-12T21:10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6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ыразить параметры через </w:t>
        </w:r>
      </w:ins>
      <m:oMath>
        <m:sSub>
          <m:sSubPr>
            <m:ctrlPr>
              <w:ins w:id="863" w:author="Mate" w:date="2022-05-12T21:10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64" w:author="Mate" w:date="2022-05-12T21:1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65" w:author="Mate" w:date="2022-05-12T21:10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66" w:author="Mate" w:date="2022-05-12T21:10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6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.</w:t>
        </w:r>
      </w:ins>
    </w:p>
    <w:p w14:paraId="3BDA5600" w14:textId="77777777" w:rsidR="007716B4" w:rsidRPr="00D41A3E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868" w:author="Mate" w:date="2022-05-12T23:02:00Z"/>
          <w:rFonts w:ascii="Times New Roman" w:eastAsia="Times New Roman" w:hAnsi="Times New Roman" w:cs="Times New Roman"/>
          <w:color w:val="000000"/>
          <w:sz w:val="28"/>
          <w:szCs w:val="28"/>
          <w:rPrChange w:id="869" w:author="Mate" w:date="2022-05-13T00:05:00Z">
            <w:rPr>
              <w:ins w:id="870" w:author="Mate" w:date="2022-05-12T23:02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</w:pPr>
      <w:ins w:id="871" w:author="Mate" w:date="2022-05-12T21:1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7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В текущей работе предлагается следующий вариант действий. </w:t>
        </w:r>
      </w:ins>
      <w:ins w:id="873" w:author="Mate" w:date="2022-05-12T21:1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7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Предлопожим, </w:t>
        </w:r>
      </w:ins>
      <w:ins w:id="875" w:author="Mate" w:date="2022-05-12T21:1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7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что мы смогли выразить </w:t>
        </w:r>
      </w:ins>
      <m:oMath>
        <m:sSub>
          <m:sSubPr>
            <m:ctrlPr>
              <w:ins w:id="877" w:author="Mate" w:date="2022-05-12T21:14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78" w:author="Mate" w:date="2022-05-12T21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879" w:author="Mate" w:date="2022-05-12T21:14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80" w:author="Mate" w:date="2022-05-12T21:1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8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как функцию от </w:t>
        </w:r>
      </w:ins>
      <m:oMath>
        <m:sSub>
          <m:sSubPr>
            <m:ctrlPr>
              <w:ins w:id="882" w:author="Mate" w:date="2022-05-12T21:15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83" w:author="Mate" w:date="2022-05-12T21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884" w:author="Mate" w:date="2022-05-12T21:15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885" w:author="Mate" w:date="2022-05-12T21:1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88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Тогда мы можем выразить </w:t>
        </w:r>
      </w:ins>
      <m:oMath>
        <m:sSub>
          <m:sSubPr>
            <m:ctrlPr>
              <w:ins w:id="887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88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M</m:t>
              </w:ins>
            </m:r>
          </m:e>
          <m:sub>
            <m:r>
              <w:ins w:id="889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890" w:author="Mate" w:date="2022-05-12T21:17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891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92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c</m:t>
              </w:ins>
            </m:r>
          </m:e>
          <m:sub>
            <m:r>
              <w:ins w:id="893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894" w:author="Mate" w:date="2022-05-12T21:16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895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896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ρ</m:t>
              </w:ins>
            </m:r>
          </m:e>
          <m:sub>
            <m:r>
              <w:ins w:id="897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898" w:author="Mate" w:date="2022-05-12T21:16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899" w:author="Mate" w:date="2022-05-12T21:16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00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p</m:t>
              </w:ins>
            </m:r>
          </m:e>
          <m:sub>
            <m:r>
              <w:ins w:id="901" w:author="Mate" w:date="2022-05-12T21:16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</m:t>
              </w:ins>
            </m:r>
          </m:sub>
        </m:sSub>
        <m:r>
          <w:ins w:id="902" w:author="Mate" w:date="2022-05-12T21:17:00Z"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,</m:t>
          </w:ins>
        </m:r>
        <m:sSub>
          <m:sSubPr>
            <m:ctrlPr>
              <w:ins w:id="903" w:author="Mate" w:date="2022-05-12T21:17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04" w:author="Mate" w:date="2022-05-12T21:17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905" w:author="Mate" w:date="2022-05-12T21:17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906" w:author="Mate" w:date="2022-05-12T21:1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0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0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через </w:t>
        </w:r>
      </w:ins>
      <m:oMath>
        <m:sSub>
          <m:sSubPr>
            <m:ctrlPr>
              <w:ins w:id="909" w:author="Mate" w:date="2022-05-12T21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10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911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912" w:author="Mate" w:date="2022-05-12T21:1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1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Дальше предлопожим, что мы смогли выразить </w:t>
        </w:r>
      </w:ins>
      <m:oMath>
        <m:sSub>
          <m:sSubPr>
            <m:ctrlPr>
              <w:ins w:id="914" w:author="Mate" w:date="2022-05-12T21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15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916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917" w:author="Mate" w:date="2022-05-12T21:1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1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как функцию от </w:t>
        </w:r>
      </w:ins>
      <m:oMath>
        <m:sSub>
          <m:sSubPr>
            <m:ctrlPr>
              <w:ins w:id="919" w:author="Mate" w:date="2022-05-12T21:18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20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921" w:author="Mate" w:date="2022-05-12T21:18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922" w:author="Mate" w:date="2022-05-12T21:1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2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.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2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Тогда мы уже можем выразить оставшиеся переменные выразить через </w:t>
        </w:r>
      </w:ins>
      <m:oMath>
        <m:sSub>
          <m:sSubPr>
            <m:ctrlPr>
              <w:ins w:id="925" w:author="Mate" w:date="2022-05-12T21:19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26" w:author="Mate" w:date="2022-05-12T21:19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θ</m:t>
              </w:ins>
            </m:r>
          </m:e>
          <m:sub>
            <m:r>
              <w:ins w:id="927" w:author="Mate" w:date="2022-05-12T21:19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</m:oMath>
      <w:ins w:id="928" w:author="Mate" w:date="2022-05-12T21:1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2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. Следовательно </w:t>
        </w:r>
      </w:ins>
      <w:ins w:id="930" w:author="Mate" w:date="2022-05-12T21:20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3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все переменные выражены и можем найти минимум. Тогда предлагается собрать двумерную сетку </w:t>
        </w:r>
      </w:ins>
      <w:ins w:id="932" w:author="Mate" w:date="2022-05-12T21:2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3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(</w:t>
        </w:r>
      </w:ins>
      <m:oMath>
        <m:sSub>
          <m:sSubPr>
            <m:ctrlPr>
              <w:ins w:id="934" w:author="Mate" w:date="2022-05-12T21:22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35" w:author="Mate" w:date="2022-05-12T21:22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936" w:author="Mate" w:date="2022-05-12T21:22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</m:t>
              </w:ins>
            </m:r>
          </m:sub>
        </m:sSub>
        <m:r>
          <w:ins w:id="937" w:author="Mate" w:date="2022-05-12T21:22:00Z"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, </m:t>
          </w:ins>
        </m:r>
        <m:sSub>
          <m:sSubPr>
            <m:ctrlPr>
              <w:ins w:id="938" w:author="Mate" w:date="2022-05-12T21:23:00Z"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sSubPr>
          <m:e>
            <m:r>
              <w:ins w:id="939" w:author="Mate" w:date="2022-05-12T21:23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β</m:t>
              </w:ins>
            </m:r>
          </m:e>
          <m:sub>
            <m:r>
              <w:ins w:id="940" w:author="Mate" w:date="2022-05-12T21:23:00Z"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r</m:t>
              </w:ins>
            </m:r>
          </m:sub>
        </m:sSub>
      </m:oMath>
      <w:ins w:id="941" w:author="Mate" w:date="2022-05-12T21:2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4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)</w:t>
        </w:r>
      </w:ins>
      <w:ins w:id="943" w:author="Mate" w:date="2022-05-12T23:04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44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4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с шагом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  <w:rPrChange w:id="94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delt</w:t>
        </w:r>
      </w:ins>
      <w:ins w:id="947" w:author="Mate" w:date="2022-05-12T23:05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  <w:rPrChange w:id="94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a</w:t>
        </w:r>
      </w:ins>
      <w:ins w:id="949" w:author="Mate" w:date="2022-05-12T22:2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5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. </w:t>
        </w:r>
      </w:ins>
      <w:ins w:id="951" w:author="Mate" w:date="2022-05-12T22:31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5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Нарисуем график зависимости </w:t>
        </w:r>
      </w:ins>
      <m:oMath>
        <m:r>
          <w:ins w:id="953" w:author="Mate" w:date="2022-05-12T23:59:00Z">
            <w:rPr>
              <w:rFonts w:ascii="Cambria Math" w:hAnsi="Cambria Math" w:cs="Times New Roman"/>
              <w:color w:val="000000"/>
              <w:sz w:val="28"/>
              <w:szCs w:val="28"/>
            </w:rPr>
            <m:t>θ</m:t>
          </w:ins>
        </m:r>
      </m:oMath>
      <w:ins w:id="954" w:author="Mate" w:date="2022-05-12T22:3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5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 </w:t>
        </w:r>
      </w:ins>
      <w:ins w:id="956" w:author="Mate" w:date="2022-05-12T23:5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5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от </w:t>
        </w:r>
      </w:ins>
      <m:oMath>
        <m:r>
          <w:ins w:id="958" w:author="Mate" w:date="2022-05-12T22:32:00Z">
            <w:rPr>
              <w:rFonts w:ascii="Cambria Math" w:hAnsi="Cambria Math" w:cs="Times New Roman"/>
              <w:color w:val="000000"/>
              <w:sz w:val="28"/>
              <w:szCs w:val="28"/>
            </w:rPr>
            <m:t>β</m:t>
          </w:ins>
        </m:r>
      </m:oMath>
      <w:ins w:id="959" w:author="Mate" w:date="2022-05-12T22:32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60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.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6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Можем </w:t>
        </w:r>
      </w:ins>
      <w:ins w:id="962" w:author="Mate" w:date="2022-05-12T22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6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заметить, что нас интересует интервал от 0 до </w:t>
        </w:r>
      </w:ins>
      <m:oMath>
        <m:f>
          <m:fPr>
            <m:ctrlPr>
              <w:ins w:id="964" w:author="Mate" w:date="2022-05-12T22:33:00Z"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w:ins>
            </m:ctrlPr>
          </m:fPr>
          <m:num>
            <m:r>
              <w:ins w:id="965" w:author="Mate" w:date="2022-05-12T22:33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π</m:t>
              </w:ins>
            </m:r>
          </m:num>
          <m:den>
            <m:r>
              <w:ins w:id="966" w:author="Mate" w:date="2022-05-12T22:33:00Z"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w:ins>
            </m:r>
          </m:den>
        </m:f>
      </m:oMath>
      <w:ins w:id="967" w:author="Mate" w:date="2022-05-12T22:33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68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.</w:t>
        </w:r>
      </w:ins>
    </w:p>
    <w:p w14:paraId="422215AB" w14:textId="77777777" w:rsidR="007716B4" w:rsidRPr="00D41A3E" w:rsidRDefault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969" w:author="Mate" w:date="2022-05-12T22:34:00Z"/>
          <w:rFonts w:ascii="Times New Roman" w:eastAsia="Times New Roman" w:hAnsi="Times New Roman" w:cs="Times New Roman"/>
          <w:color w:val="000000"/>
          <w:sz w:val="28"/>
          <w:szCs w:val="28"/>
          <w:rPrChange w:id="970" w:author="Mate" w:date="2022-05-13T00:05:00Z">
            <w:rPr>
              <w:ins w:id="971" w:author="Mate" w:date="2022-05-12T22:34:00Z"/>
            </w:rPr>
          </w:rPrChange>
        </w:rPr>
        <w:pPrChange w:id="972" w:author="Mate" w:date="2022-05-12T23:02:00Z">
          <w:pPr/>
        </w:pPrChange>
      </w:pPr>
      <w:ins w:id="973" w:author="Mate" w:date="2022-05-12T23:03:00Z">
        <w:r w:rsidRPr="00D41A3E"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  <w:rPrChange w:id="974" w:author="Mate" w:date="2022-05-13T00:05:00Z">
              <w:rPr>
                <w:rFonts w:ascii="Lora" w:eastAsia="Times New Roman" w:hAnsi="Lora" w:cs="Times New Roman"/>
                <w:noProof/>
                <w:color w:val="000000"/>
                <w:sz w:val="28"/>
                <w:szCs w:val="28"/>
              </w:rPr>
            </w:rPrChange>
          </w:rPr>
          <w:drawing>
            <wp:inline distT="0" distB="0" distL="0" distR="0" wp14:anchorId="24C3D77C" wp14:editId="082E8492">
              <wp:extent cx="4868334" cy="3245732"/>
              <wp:effectExtent l="0" t="0" r="0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/>
                      <pic:cNvPicPr/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6281" cy="327103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975" w:author="Mate" w:date="2022-05-12T23:5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76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Рис. </w:t>
        </w:r>
      </w:ins>
      <w:ins w:id="977" w:author="Mate" w:date="2022-05-13T18:43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4</w:t>
        </w:r>
      </w:ins>
    </w:p>
    <w:p w14:paraId="30A60887" w14:textId="77777777" w:rsidR="007716B4" w:rsidRPr="00D41A3E" w:rsidRDefault="007716B4">
      <w:pPr>
        <w:spacing w:line="360" w:lineRule="auto"/>
        <w:jc w:val="both"/>
        <w:rPr>
          <w:ins w:id="978" w:author="Mate" w:date="2022-05-12T22:49:00Z"/>
          <w:rFonts w:ascii="Times New Roman" w:eastAsia="Times New Roman" w:hAnsi="Times New Roman" w:cs="Times New Roman"/>
          <w:color w:val="000000"/>
          <w:sz w:val="28"/>
          <w:szCs w:val="28"/>
          <w:rPrChange w:id="979" w:author="Mate" w:date="2022-05-13T00:05:00Z">
            <w:rPr>
              <w:ins w:id="980" w:author="Mate" w:date="2022-05-12T22:49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  <w:pPrChange w:id="981" w:author="Mate" w:date="2022-05-13T00:04:00Z">
          <w:pPr/>
        </w:pPrChange>
      </w:pPr>
      <w:ins w:id="982" w:author="Mate" w:date="2022-05-12T22:4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8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На данной сетке </w:t>
        </w:r>
      </w:ins>
      <w:ins w:id="984" w:author="Mate" w:date="2022-05-12T22:4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85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сфитаем значения полной диссипации. Далее начинает отбрасывать все узлы сетки, которые не удовлетворяют </w:t>
        </w:r>
      </w:ins>
      <w:ins w:id="986" w:author="Mate" w:date="2022-05-12T22:49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98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следующим условиям: </w:t>
        </w:r>
      </w:ins>
    </w:p>
    <w:p w14:paraId="6CA200DA" w14:textId="77777777" w:rsidR="007716B4" w:rsidRPr="00D41A3E" w:rsidRDefault="008309C6" w:rsidP="007716B4">
      <w:pPr>
        <w:rPr>
          <w:ins w:id="988" w:author="Mate" w:date="2022-05-12T22:55:00Z"/>
          <w:rFonts w:ascii="Times New Roman" w:eastAsia="Times New Roman" w:hAnsi="Times New Roman" w:cs="Times New Roman"/>
          <w:color w:val="000000"/>
          <w:sz w:val="28"/>
          <w:szCs w:val="28"/>
          <w:rPrChange w:id="989" w:author="Mate" w:date="2022-05-13T00:05:00Z">
            <w:rPr>
              <w:ins w:id="990" w:author="Mate" w:date="2022-05-12T22:55:00Z"/>
              <w:rFonts w:ascii="Lora" w:eastAsia="Times New Roman" w:hAnsi="Lora" w:cs="Times New Roman"/>
              <w:color w:val="000000"/>
              <w:sz w:val="28"/>
              <w:szCs w:val="28"/>
            </w:rPr>
          </w:rPrChange>
        </w:rPr>
      </w:pPr>
      <m:oMathPara>
        <m:oMath>
          <m:d>
            <m:dPr>
              <m:begChr m:val="{"/>
              <m:endChr m:val=""/>
              <m:ctrlPr>
                <w:ins w:id="991" w:author="Mate" w:date="2022-05-12T22:49:00Z"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w:ins>
              </m:ctrlPr>
            </m:dPr>
            <m:e>
              <m:eqArr>
                <m:eqArrPr>
                  <m:ctrlPr>
                    <w:ins w:id="992" w:author="Mate" w:date="2022-05-12T22:49:00Z"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</w:rPr>
                    </w:ins>
                  </m:ctrlPr>
                </m:eqArrPr>
                <m:e>
                  <m:sSub>
                    <m:sSubPr>
                      <m:ctrlPr>
                        <w:ins w:id="993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994" w:author="Mate" w:date="2022-05-12T22:49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M</m:t>
                        </w:ins>
                      </m:r>
                    </m:e>
                    <m:sub>
                      <m:r>
                        <w:ins w:id="995" w:author="Mate" w:date="2022-05-12T22:49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996" w:author="Mate" w:date="2022-05-12T22:50:00Z"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rPrChange w:id="997" w:author="Mate" w:date="2022-05-13T00:05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rPrChange>
                      </w:rPr>
                      <m:t>&gt;0</m:t>
                    </w:ins>
                  </m:r>
                </m:e>
                <m:e>
                  <m:sSub>
                    <m:sSubPr>
                      <m:ctrlPr>
                        <w:ins w:id="998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999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c</m:t>
                        </w:ins>
                      </m:r>
                    </m:e>
                    <m:sub>
                      <m:r>
                        <w:ins w:id="1000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1001" w:author="Mate" w:date="2022-05-12T22:50:00Z"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rPrChange w:id="1002" w:author="Mate" w:date="2022-05-13T00:05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rPrChange>
                      </w:rPr>
                      <m:t>&gt;0</m:t>
                    </w:ins>
                  </m:r>
                </m:e>
                <m:e>
                  <m:sSub>
                    <m:sSubPr>
                      <m:ctrlPr>
                        <w:ins w:id="1003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04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ρ</m:t>
                        </w:ins>
                      </m:r>
                    </m:e>
                    <m:sub>
                      <m:r>
                        <w:ins w:id="1005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1006" w:author="Mate" w:date="2022-05-12T22:50:00Z"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rPrChange w:id="1007" w:author="Mate" w:date="2022-05-13T00:05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</w:rPrChange>
                      </w:rPr>
                      <m:t>&gt;0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ins w:id="1008" w:author="Mate" w:date="2022-05-12T22:49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09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p</m:t>
                        </w:ins>
                      </m:r>
                    </m:e>
                    <m:sub>
                      <m:r>
                        <w:ins w:id="1010" w:author="Mate" w:date="2022-05-12T22:50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1011" w:author="Mate" w:date="2022-05-12T22:50:00Z"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&gt;0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ins w:id="1012" w:author="Mate" w:date="2022-05-12T23:58:00Z"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w:ins>
                      </m:ctrlPr>
                    </m:sSubPr>
                    <m:e>
                      <m:r>
                        <w:ins w:id="1013" w:author="Mate" w:date="2022-05-12T23:58:00Z"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β</m:t>
                        </w:ins>
                      </m:r>
                    </m:e>
                    <m:sub>
                      <m:r>
                        <w:ins w:id="1014" w:author="Mate" w:date="2022-05-12T23:58:00Z"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w:ins>
                      </m:r>
                    </m:sub>
                  </m:sSub>
                  <m:r>
                    <w:ins w:id="1015" w:author="Mate" w:date="2022-05-12T22:53:00Z"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&gt;</m:t>
                    </w:ins>
                  </m:r>
                  <m:r>
                    <w:ins w:id="1016" w:author="Mate" w:date="2022-05-12T22:53:00Z"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θ</m:t>
                    </w:ins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ins w:id="1017" w:author="Mate" w:date="2022-05-12T22:54:00Z"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1018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θ</m:t>
                        </w:ins>
                      </m:r>
                    </m:e>
                    <m:sub>
                      <m:r>
                        <w:ins w:id="1019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s</m:t>
                        </w:ins>
                      </m:r>
                    </m:sub>
                  </m:sSub>
                  <m:r>
                    <w:ins w:id="1020" w:author="Mate" w:date="2022-05-12T22:55:00Z"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+</m:t>
                    </w:ins>
                  </m:r>
                  <m:sSub>
                    <m:sSubPr>
                      <m:ctrlPr>
                        <w:ins w:id="1021" w:author="Mate" w:date="2022-05-12T22:54:00Z">
                          <w:rPr>
                            <w:rFonts w:ascii="Cambria Math" w:eastAsia="Cambria Math" w:hAnsi="Cambria Math" w:cs="Times New Roman"/>
                            <w:i/>
                            <w:color w:val="000000"/>
                            <w:sz w:val="28"/>
                            <w:szCs w:val="28"/>
                          </w:rPr>
                        </w:ins>
                      </m:ctrlPr>
                    </m:sSubPr>
                    <m:e>
                      <m:r>
                        <w:ins w:id="1022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θ</m:t>
                        </w:ins>
                      </m:r>
                    </m:e>
                    <m:sub>
                      <m:r>
                        <w:ins w:id="1023" w:author="Mate" w:date="2022-05-12T22:55:00Z">
                          <w:rPr>
                            <w:rFonts w:ascii="Cambria Math" w:eastAsia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r</m:t>
                        </w:ins>
                      </m:r>
                    </m:sub>
                  </m:sSub>
                  <m:r>
                    <w:ins w:id="1024" w:author="Mate" w:date="2022-05-12T22:55:00Z">
                      <w:rPr>
                        <w:rFonts w:ascii="Cambria Math" w:eastAsia="Cambria Math" w:hAnsi="Cambria Math" w:cs="Times New Roman"/>
                        <w:color w:val="000000"/>
                        <w:sz w:val="28"/>
                        <w:szCs w:val="28"/>
                      </w:rPr>
                      <m:t>=α</m:t>
                    </w:ins>
                  </m:r>
                </m:e>
              </m:eqArr>
            </m:e>
          </m:d>
        </m:oMath>
      </m:oMathPara>
    </w:p>
    <w:p w14:paraId="1E0794EC" w14:textId="77777777" w:rsidR="007716B4" w:rsidRPr="00EF4CE0" w:rsidRDefault="007716B4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pPrChange w:id="1025" w:author="Mate" w:date="2022-05-13T00:04:00Z">
          <w:pPr>
            <w:pStyle w:val="ListParagraph"/>
            <w:numPr>
              <w:numId w:val="1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ind w:hanging="360"/>
            <w:jc w:val="both"/>
          </w:pPr>
        </w:pPrChange>
      </w:pPr>
      <w:ins w:id="1026" w:author="Mate" w:date="2022-05-12T22:56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27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Из оставшихся точек выбираем узел, в котором достигается наименьшее значение полной диссипации. Посл</w:t>
        </w:r>
      </w:ins>
      <w:ins w:id="1028" w:author="Mate" w:date="2022-05-12T22:57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29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 xml:space="preserve">е этого в окрестности этой точки строится сетка с шагом </w:t>
        </w:r>
      </w:ins>
      <w:ins w:id="1030" w:author="Mate" w:date="2022-05-12T22:58:00Z"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lang w:val="en-US"/>
            <w:rPrChange w:id="1031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>delta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32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  <w:lang w:val="en-US"/>
              </w:rPr>
            </w:rPrChange>
          </w:rPr>
          <w:t xml:space="preserve">/10 </w:t>
        </w:r>
        <w:r w:rsidRPr="00D41A3E">
          <w:rPr>
            <w:rFonts w:ascii="Times New Roman" w:eastAsia="Times New Roman" w:hAnsi="Times New Roman" w:cs="Times New Roman"/>
            <w:color w:val="000000"/>
            <w:sz w:val="28"/>
            <w:szCs w:val="28"/>
            <w:rPrChange w:id="1033" w:author="Mate" w:date="2022-05-13T00:05:00Z">
              <w:rPr>
                <w:rFonts w:ascii="Lora" w:eastAsia="Times New Roman" w:hAnsi="Lora" w:cs="Times New Roman"/>
                <w:color w:val="000000"/>
                <w:sz w:val="28"/>
                <w:szCs w:val="28"/>
              </w:rPr>
            </w:rPrChange>
          </w:rPr>
          <w:t>и уточняется значение точки минимума. Двух итераций достаточно, так как в рассматриваемой области функцию можно считать монотонной.</w:t>
        </w:r>
      </w:ins>
    </w:p>
    <w:p w14:paraId="23E8E09A" w14:textId="77777777" w:rsidR="007716B4" w:rsidRPr="00CB2720" w:rsidDel="005E7DB0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del w:id="1034" w:author="Mate" w:date="2022-05-12T17:11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del w:id="1035" w:author="Mate" w:date="2022-05-12T17:11:00Z">
        <w:r w:rsidRPr="00CB2720" w:rsidDel="005E7DB0">
          <w:rPr>
            <w:rFonts w:ascii="Times New Roman" w:eastAsia="Times New Roman" w:hAnsi="Times New Roman" w:cs="Times New Roman"/>
            <w:b/>
            <w:color w:val="000000" w:themeColor="text1"/>
            <w:sz w:val="36"/>
            <w:szCs w:val="36"/>
          </w:rPr>
          <w:delText>Численный поиск решения системы</w:delText>
        </w:r>
      </w:del>
    </w:p>
    <w:p w14:paraId="37FD36A2" w14:textId="77777777" w:rsidR="007716B4" w:rsidRPr="00CB2720" w:rsidRDefault="007716B4" w:rsidP="00771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036" w:author="Mate" w:date="2022-05-13T00:03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B2720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Результаты расчета</w:t>
      </w:r>
    </w:p>
    <w:p w14:paraId="23209131" w14:textId="77777777" w:rsidR="00E95633" w:rsidRDefault="00E95633" w:rsidP="00E95633">
      <w:pPr>
        <w:rPr>
          <w:ins w:id="1037" w:author="Mate" w:date="2022-05-13T11:57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38" w:author="Mate" w:date="2022-05-13T11:42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Если мы рассматриваем </w:t>
        </w:r>
      </w:ins>
      <w:ins w:id="1039" w:author="Mate" w:date="2022-05-13T11:43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модель с ламинарным течением (без турбулетной вязкости), тогда в н</w:t>
        </w:r>
      </w:ins>
      <w:ins w:id="1040" w:author="Mate" w:date="2022-05-13T11:4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екоторые моменты времени мы пролучаем примерно ту конфигурацию, которая </w:t>
        </w:r>
      </w:ins>
      <w:ins w:id="1041" w:author="Mate" w:date="2022-05-13T12:05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</w:t>
        </w:r>
      </w:ins>
      <w:ins w:id="1042" w:author="Mate" w:date="2022-05-13T11:4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редставлена в теории. Одна</w:t>
        </w:r>
      </w:ins>
      <w:ins w:id="1043" w:author="Mate" w:date="2022-05-13T12:05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ко</w:t>
        </w:r>
      </w:ins>
      <w:ins w:id="1044" w:author="Mate" w:date="2022-05-13T11:4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течение получается нестационарное, и с течением времени </w:t>
        </w:r>
      </w:ins>
      <w:ins w:id="1045" w:author="Mate" w:date="2022-05-13T12:05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отрывная область ув</w:t>
        </w:r>
      </w:ins>
      <w:ins w:id="1046" w:author="Mate" w:date="2022-05-13T11:54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еличивается и двигается к началу пластины. При достижении </w:t>
        </w:r>
      </w:ins>
      <w:ins w:id="1047" w:author="Mate" w:date="2022-05-13T11:55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начала пластины эта область начинает возващаться</w:t>
        </w:r>
      </w:ins>
      <w:ins w:id="1048" w:author="Mate" w:date="2022-05-13T11:56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, потом опять увеличиваться и получаютя колебания, а это уже совсем нестационарный процесс.</w:t>
        </w:r>
      </w:ins>
    </w:p>
    <w:p w14:paraId="336ECAC9" w14:textId="77777777" w:rsidR="00E95633" w:rsidRDefault="00E95633" w:rsidP="00E95633">
      <w:pPr>
        <w:rPr>
          <w:ins w:id="1049" w:author="Mate" w:date="2022-05-13T18:10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50" w:author="Mate" w:date="2022-05-13T11:57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Выбраны 3 момента времени:</w:t>
        </w:r>
      </w:ins>
    </w:p>
    <w:p w14:paraId="3C664D86" w14:textId="77777777" w:rsidR="00E95633" w:rsidRPr="00923318" w:rsidRDefault="00E95633">
      <w:pPr>
        <w:pStyle w:val="ListParagraph"/>
        <w:numPr>
          <w:ilvl w:val="0"/>
          <w:numId w:val="27"/>
        </w:numPr>
        <w:rPr>
          <w:ins w:id="1051" w:author="Mate" w:date="2022-05-13T18:09:00Z"/>
          <w:rFonts w:ascii="Times New Roman" w:eastAsia="Times New Roman" w:hAnsi="Times New Roman" w:cs="Times New Roman"/>
          <w:color w:val="000000"/>
          <w:sz w:val="28"/>
          <w:szCs w:val="28"/>
          <w:lang w:val="en-US"/>
          <w:rPrChange w:id="1052" w:author="Mate" w:date="2022-05-13T18:10:00Z">
            <w:rPr>
              <w:ins w:id="1053" w:author="Mate" w:date="2022-05-13T18:09:00Z"/>
              <w:rFonts w:ascii="Times New Roman" w:eastAsia="Times New Roman" w:hAnsi="Times New Roman" w:cs="Times New Roman"/>
              <w:color w:val="000000"/>
              <w:sz w:val="28"/>
              <w:szCs w:val="28"/>
            </w:rPr>
          </w:rPrChange>
        </w:rPr>
        <w:pPrChange w:id="1054" w:author="Mate" w:date="2022-05-13T18:10:00Z">
          <w:pPr/>
        </w:pPrChange>
      </w:pPr>
    </w:p>
    <w:p w14:paraId="3BB8D29D" w14:textId="77777777" w:rsidR="00E95633" w:rsidRDefault="00E95633" w:rsidP="00E95633">
      <w:pPr>
        <w:pStyle w:val="ListParagraph"/>
        <w:rPr>
          <w:ins w:id="1055" w:author="Mate" w:date="2022-05-13T18:11:00Z"/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ins w:id="1056" w:author="Mate" w:date="2022-05-13T18:09:00Z">
        <w:r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  <w:lang w:val="en-US"/>
          </w:rPr>
          <w:drawing>
            <wp:inline distT="0" distB="0" distL="0" distR="0" wp14:anchorId="4BAA69D5" wp14:editId="63AAF0CF">
              <wp:extent cx="3877734" cy="3454777"/>
              <wp:effectExtent l="0" t="0" r="889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6872" cy="34629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74AF12" w14:textId="77777777" w:rsidR="00E95633" w:rsidRDefault="00E95633" w:rsidP="00E95633">
      <w:pPr>
        <w:pStyle w:val="ListParagraph"/>
        <w:numPr>
          <w:ilvl w:val="0"/>
          <w:numId w:val="27"/>
        </w:numPr>
        <w:rPr>
          <w:ins w:id="1057" w:author="Mate" w:date="2022-05-13T18:11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58" w:author="Mate" w:date="2022-05-13T18:11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br/>
        </w:r>
        <w:r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</w:rPr>
          <w:drawing>
            <wp:inline distT="0" distB="0" distL="0" distR="0" wp14:anchorId="2FE52CA3" wp14:editId="05EE313A">
              <wp:extent cx="4027144" cy="3572933"/>
              <wp:effectExtent l="0" t="0" r="0" b="889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2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1646" cy="3585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36D1DCE" w14:textId="77777777" w:rsidR="00E95633" w:rsidRDefault="00E95633" w:rsidP="00E95633">
      <w:pPr>
        <w:pStyle w:val="ListParagraph"/>
        <w:numPr>
          <w:ilvl w:val="0"/>
          <w:numId w:val="27"/>
        </w:numPr>
        <w:rPr>
          <w:ins w:id="1059" w:author="Mate" w:date="2022-05-13T18:12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60" w:author="Mate" w:date="2022-05-13T18:11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</w:t>
        </w:r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br/>
        </w:r>
      </w:ins>
      <w:ins w:id="1061" w:author="Mate" w:date="2022-05-13T18:12:00Z">
        <w:r>
          <w:rPr>
            <w:rFonts w:ascii="Times New Roman" w:eastAsia="Times New Roman" w:hAnsi="Times New Roman" w:cs="Times New Roman"/>
            <w:noProof/>
            <w:color w:val="000000"/>
            <w:sz w:val="28"/>
            <w:szCs w:val="28"/>
          </w:rPr>
          <w:drawing>
            <wp:inline distT="0" distB="0" distL="0" distR="0" wp14:anchorId="1DE3208A" wp14:editId="2D6416E4">
              <wp:extent cx="4123267" cy="3646232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8"/>
                      <pic:cNvPicPr/>
                    </pic:nvPicPr>
                    <pic:blipFill>
                      <a:blip r:embed="rId2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4570" cy="36562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1D40A0" w14:textId="77777777" w:rsidR="00E95633" w:rsidRDefault="00E95633" w:rsidP="00E95633">
      <w:pPr>
        <w:ind w:left="360"/>
        <w:rPr>
          <w:ins w:id="1062" w:author="Mate" w:date="2022-05-13T18:13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063" w:author="Mate" w:date="2022-05-13T18:12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Для этих моментов вр</w:t>
        </w:r>
      </w:ins>
      <w:ins w:id="1064" w:author="Mate" w:date="2022-05-13T18:13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емени имеем следующие углы:</w:t>
        </w:r>
      </w:ins>
    </w:p>
    <w:tbl>
      <w:tblPr>
        <w:tblStyle w:val="PlainTable1"/>
        <w:tblW w:w="0" w:type="auto"/>
        <w:tblLook w:val="04A0" w:firstRow="1" w:lastRow="0" w:firstColumn="1" w:lastColumn="0" w:noHBand="0" w:noVBand="1"/>
        <w:tblPrChange w:id="1065" w:author="Mate" w:date="2022-05-13T18:16:00Z">
          <w:tblPr>
            <w:tblStyle w:val="PlainTable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29"/>
        <w:gridCol w:w="1857"/>
        <w:gridCol w:w="1860"/>
        <w:gridCol w:w="1861"/>
        <w:gridCol w:w="1797"/>
        <w:tblGridChange w:id="1066">
          <w:tblGrid>
            <w:gridCol w:w="2301"/>
            <w:gridCol w:w="2301"/>
            <w:gridCol w:w="2301"/>
            <w:gridCol w:w="2301"/>
            <w:gridCol w:w="2301"/>
          </w:tblGrid>
        </w:tblGridChange>
      </w:tblGrid>
      <w:tr w:rsidR="00E95633" w14:paraId="3FC97FFA" w14:textId="77777777" w:rsidTr="00CB2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67" w:author="Mate" w:date="2022-05-13T18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PrChange w:id="1068" w:author="Mate" w:date="2022-05-13T18:16:00Z">
              <w:tcPr>
                <w:tcW w:w="2301" w:type="dxa"/>
              </w:tcPr>
            </w:tcPrChange>
          </w:tcPr>
          <w:p w14:paraId="39451D55" w14:textId="77777777" w:rsidR="00E95633" w:rsidRDefault="00E95633" w:rsidP="00CB2720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069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  <w:tcPrChange w:id="1070" w:author="Mate" w:date="2022-05-13T18:16:00Z">
              <w:tcPr>
                <w:tcW w:w="2301" w:type="dxa"/>
              </w:tcPr>
            </w:tcPrChange>
          </w:tcPr>
          <w:p w14:paraId="2B830C3D" w14:textId="77777777" w:rsidR="00E95633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71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072" w:author="Mate" w:date="2022-05-13T18:14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073" w:author="Mate" w:date="2022-05-13T18:1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074" w:author="Mate" w:date="2022-05-13T18:1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0" w:type="dxa"/>
            <w:tcPrChange w:id="1075" w:author="Mate" w:date="2022-05-13T18:16:00Z">
              <w:tcPr>
                <w:tcW w:w="2301" w:type="dxa"/>
              </w:tcPr>
            </w:tcPrChange>
          </w:tcPr>
          <w:p w14:paraId="5D794924" w14:textId="77777777" w:rsidR="00E95633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76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077" w:author="Mate" w:date="2022-05-13T18:14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078" w:author="Mate" w:date="2022-05-13T18:1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079" w:author="Mate" w:date="2022-05-13T18:1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1" w:type="dxa"/>
            <w:tcPrChange w:id="1080" w:author="Mate" w:date="2022-05-13T18:16:00Z">
              <w:tcPr>
                <w:tcW w:w="2301" w:type="dxa"/>
              </w:tcPr>
            </w:tcPrChange>
          </w:tcPr>
          <w:p w14:paraId="10F7C0C6" w14:textId="77777777" w:rsidR="00E95633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81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082" w:author="Mate" w:date="2022-05-13T18:16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083" w:author="Mate" w:date="2022-05-13T18:16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084" w:author="Mate" w:date="2022-05-13T18:16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  <w:tc>
          <w:tcPr>
            <w:tcW w:w="1797" w:type="dxa"/>
            <w:tcPrChange w:id="1085" w:author="Mate" w:date="2022-05-13T18:16:00Z">
              <w:tcPr>
                <w:tcW w:w="2301" w:type="dxa"/>
              </w:tcPr>
            </w:tcPrChange>
          </w:tcPr>
          <w:p w14:paraId="0BAB257A" w14:textId="77777777" w:rsidR="00E95633" w:rsidRPr="00D41A3E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86" w:author="Mate" w:date="2022-05-13T18:16:00Z"/>
                <w:rFonts w:ascii="Times New Roman" w:eastAsia="Times New Roman" w:hAnsi="Times New Roman" w:cs="Century Schoolbook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087" w:author="Mate" w:date="2022-05-13T18:16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088" w:author="Mate" w:date="2022-05-13T18:16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089" w:author="Mate" w:date="2022-05-13T18:16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</w:tr>
      <w:tr w:rsidR="00E95633" w14:paraId="39A36FA8" w14:textId="77777777" w:rsidTr="00C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090" w:author="Mate" w:date="2022-05-13T18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PrChange w:id="1091" w:author="Mate" w:date="2022-05-13T18:16:00Z">
              <w:tcPr>
                <w:tcW w:w="2301" w:type="dxa"/>
              </w:tcPr>
            </w:tcPrChange>
          </w:tcPr>
          <w:p w14:paraId="303F7EAD" w14:textId="77777777" w:rsidR="00E95633" w:rsidRPr="00923318" w:rsidRDefault="00E95633" w:rsidP="00CB272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092" w:author="Mate" w:date="2022-05-13T18:13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  <w:rPrChange w:id="1093" w:author="Mate" w:date="2022-05-13T18:14:00Z">
                  <w:rPr>
                    <w:ins w:id="1094" w:author="Mate" w:date="2022-05-13T18:13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095" w:author="Mate" w:date="2022-05-13T18:14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t>1</w:t>
              </w:r>
            </w:ins>
          </w:p>
        </w:tc>
        <w:tc>
          <w:tcPr>
            <w:tcW w:w="1857" w:type="dxa"/>
            <w:tcPrChange w:id="1096" w:author="Mate" w:date="2022-05-13T18:16:00Z">
              <w:tcPr>
                <w:tcW w:w="2301" w:type="dxa"/>
              </w:tcPr>
            </w:tcPrChange>
          </w:tcPr>
          <w:p w14:paraId="0EEB790F" w14:textId="77777777" w:rsidR="00E95633" w:rsidRPr="00514641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097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098" w:author="Mate" w:date="2022-05-13T18:33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5.65</w:t>
              </w:r>
            </w:ins>
          </w:p>
        </w:tc>
        <w:tc>
          <w:tcPr>
            <w:tcW w:w="1860" w:type="dxa"/>
            <w:tcPrChange w:id="1099" w:author="Mate" w:date="2022-05-13T18:16:00Z">
              <w:tcPr>
                <w:tcW w:w="2301" w:type="dxa"/>
              </w:tcPr>
            </w:tcPrChange>
          </w:tcPr>
          <w:p w14:paraId="7A8FEF7D" w14:textId="77777777" w:rsidR="00E95633" w:rsidRPr="00AB1AFF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00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  <w:rPrChange w:id="1101" w:author="Mate" w:date="2022-05-13T18:20:00Z">
                  <w:rPr>
                    <w:ins w:id="1102" w:author="Mate" w:date="2022-05-13T18:13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03" w:author="Mate" w:date="2022-05-13T18:20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12.55</w:t>
              </w:r>
            </w:ins>
          </w:p>
        </w:tc>
        <w:tc>
          <w:tcPr>
            <w:tcW w:w="1861" w:type="dxa"/>
            <w:tcPrChange w:id="1104" w:author="Mate" w:date="2022-05-13T18:16:00Z">
              <w:tcPr>
                <w:tcW w:w="2301" w:type="dxa"/>
              </w:tcPr>
            </w:tcPrChange>
          </w:tcPr>
          <w:p w14:paraId="7EE393B4" w14:textId="77777777" w:rsidR="00E95633" w:rsidRPr="00514641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05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06" w:author="Mate" w:date="2022-05-13T18:3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2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35</w:t>
              </w:r>
            </w:ins>
          </w:p>
        </w:tc>
        <w:tc>
          <w:tcPr>
            <w:tcW w:w="1797" w:type="dxa"/>
            <w:tcPrChange w:id="1107" w:author="Mate" w:date="2022-05-13T18:16:00Z">
              <w:tcPr>
                <w:tcW w:w="2301" w:type="dxa"/>
              </w:tcPr>
            </w:tcPrChange>
          </w:tcPr>
          <w:p w14:paraId="7BA665FC" w14:textId="77777777" w:rsidR="00E95633" w:rsidRPr="00AB1AFF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08" w:author="Mate" w:date="2022-05-13T18:16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  <w:rPrChange w:id="1109" w:author="Mate" w:date="2022-05-13T18:20:00Z">
                  <w:rPr>
                    <w:ins w:id="1110" w:author="Mate" w:date="2022-05-13T18:16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11" w:author="Mate" w:date="2022-05-13T18:20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37.05</w:t>
              </w:r>
            </w:ins>
          </w:p>
        </w:tc>
      </w:tr>
      <w:tr w:rsidR="00E95633" w14:paraId="5A48A766" w14:textId="77777777" w:rsidTr="00CB2720">
        <w:trPr>
          <w:ins w:id="1112" w:author="Mate" w:date="2022-05-13T18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PrChange w:id="1113" w:author="Mate" w:date="2022-05-13T18:16:00Z">
              <w:tcPr>
                <w:tcW w:w="2301" w:type="dxa"/>
              </w:tcPr>
            </w:tcPrChange>
          </w:tcPr>
          <w:p w14:paraId="4DFF444A" w14:textId="77777777" w:rsidR="00E95633" w:rsidRPr="00923318" w:rsidRDefault="00E95633" w:rsidP="00CB2720">
            <w:pPr>
              <w:rPr>
                <w:ins w:id="1114" w:author="Mate" w:date="2022-05-13T18:13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  <w:rPrChange w:id="1115" w:author="Mate" w:date="2022-05-13T18:14:00Z">
                  <w:rPr>
                    <w:ins w:id="1116" w:author="Mate" w:date="2022-05-13T18:13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17" w:author="Mate" w:date="2022-05-13T18:14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t>2</w:t>
              </w:r>
            </w:ins>
          </w:p>
        </w:tc>
        <w:tc>
          <w:tcPr>
            <w:tcW w:w="1857" w:type="dxa"/>
            <w:tcPrChange w:id="1118" w:author="Mate" w:date="2022-05-13T18:16:00Z">
              <w:tcPr>
                <w:tcW w:w="2301" w:type="dxa"/>
              </w:tcPr>
            </w:tcPrChange>
          </w:tcPr>
          <w:p w14:paraId="54EBB6EE" w14:textId="77777777" w:rsidR="00E95633" w:rsidRPr="00514641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9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20" w:author="Mate" w:date="2022-05-13T18:33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5.9</w:t>
              </w:r>
            </w:ins>
          </w:p>
        </w:tc>
        <w:tc>
          <w:tcPr>
            <w:tcW w:w="1860" w:type="dxa"/>
            <w:tcPrChange w:id="1121" w:author="Mate" w:date="2022-05-13T18:16:00Z">
              <w:tcPr>
                <w:tcW w:w="2301" w:type="dxa"/>
              </w:tcPr>
            </w:tcPrChange>
          </w:tcPr>
          <w:p w14:paraId="71D59F73" w14:textId="77777777" w:rsidR="00E95633" w:rsidRPr="00AB1AFF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2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  <w:rPrChange w:id="1123" w:author="Mate" w:date="2022-05-13T18:20:00Z">
                  <w:rPr>
                    <w:ins w:id="1124" w:author="Mate" w:date="2022-05-13T18:13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25" w:author="Mate" w:date="2022-05-13T18:20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12.97</w:t>
              </w:r>
            </w:ins>
          </w:p>
        </w:tc>
        <w:tc>
          <w:tcPr>
            <w:tcW w:w="1861" w:type="dxa"/>
            <w:tcPrChange w:id="1126" w:author="Mate" w:date="2022-05-13T18:16:00Z">
              <w:tcPr>
                <w:tcW w:w="2301" w:type="dxa"/>
              </w:tcPr>
            </w:tcPrChange>
          </w:tcPr>
          <w:p w14:paraId="2B52FA8F" w14:textId="77777777" w:rsidR="00E95633" w:rsidRPr="00514641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7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28" w:author="Mate" w:date="2022-05-13T18:20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2</w:t>
              </w:r>
            </w:ins>
            <w:ins w:id="1129" w:author="Mate" w:date="2022-05-13T18:33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2</w:t>
              </w:r>
            </w:ins>
            <w:ins w:id="1130" w:author="Mate" w:date="2022-05-13T18:20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.</w:t>
              </w:r>
            </w:ins>
            <w:ins w:id="1131" w:author="Mate" w:date="2022-05-13T18:33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14</w:t>
              </w:r>
            </w:ins>
          </w:p>
        </w:tc>
        <w:tc>
          <w:tcPr>
            <w:tcW w:w="1797" w:type="dxa"/>
            <w:tcPrChange w:id="1132" w:author="Mate" w:date="2022-05-13T18:16:00Z">
              <w:tcPr>
                <w:tcW w:w="2301" w:type="dxa"/>
              </w:tcPr>
            </w:tcPrChange>
          </w:tcPr>
          <w:p w14:paraId="29631C7D" w14:textId="77777777" w:rsidR="00E95633" w:rsidRPr="00AB1AFF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3" w:author="Mate" w:date="2022-05-13T18:16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  <w:rPrChange w:id="1134" w:author="Mate" w:date="2022-05-13T18:20:00Z">
                  <w:rPr>
                    <w:ins w:id="1135" w:author="Mate" w:date="2022-05-13T18:16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36" w:author="Mate" w:date="2022-05-13T18:20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37</w:t>
              </w:r>
            </w:ins>
            <w:ins w:id="1137" w:author="Mate" w:date="2022-05-13T18:21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.75</w:t>
              </w:r>
            </w:ins>
          </w:p>
        </w:tc>
      </w:tr>
      <w:tr w:rsidR="00E95633" w14:paraId="213AF249" w14:textId="77777777" w:rsidTr="00C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138" w:author="Mate" w:date="2022-05-13T18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PrChange w:id="1139" w:author="Mate" w:date="2022-05-13T18:16:00Z">
              <w:tcPr>
                <w:tcW w:w="2301" w:type="dxa"/>
              </w:tcPr>
            </w:tcPrChange>
          </w:tcPr>
          <w:p w14:paraId="304AD28A" w14:textId="77777777" w:rsidR="00E95633" w:rsidRPr="00923318" w:rsidRDefault="00E95633" w:rsidP="00CB2720">
            <w:pPr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ins w:id="1140" w:author="Mate" w:date="2022-05-13T18:13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  <w:rPrChange w:id="1141" w:author="Mate" w:date="2022-05-13T18:14:00Z">
                  <w:rPr>
                    <w:ins w:id="1142" w:author="Mate" w:date="2022-05-13T18:13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43" w:author="Mate" w:date="2022-05-13T18:14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t>3</w:t>
              </w:r>
            </w:ins>
          </w:p>
        </w:tc>
        <w:tc>
          <w:tcPr>
            <w:tcW w:w="1857" w:type="dxa"/>
            <w:tcPrChange w:id="1144" w:author="Mate" w:date="2022-05-13T18:16:00Z">
              <w:tcPr>
                <w:tcW w:w="2301" w:type="dxa"/>
              </w:tcPr>
            </w:tcPrChange>
          </w:tcPr>
          <w:p w14:paraId="417BD3D8" w14:textId="77777777" w:rsidR="00E95633" w:rsidRPr="00514641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45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46" w:author="Mate" w:date="2022-05-13T18:32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6.12</w:t>
              </w:r>
            </w:ins>
          </w:p>
        </w:tc>
        <w:tc>
          <w:tcPr>
            <w:tcW w:w="1860" w:type="dxa"/>
            <w:tcPrChange w:id="1147" w:author="Mate" w:date="2022-05-13T18:16:00Z">
              <w:tcPr>
                <w:tcW w:w="2301" w:type="dxa"/>
              </w:tcPr>
            </w:tcPrChange>
          </w:tcPr>
          <w:p w14:paraId="467AEBE5" w14:textId="77777777" w:rsidR="00E95633" w:rsidRPr="00AB1AFF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48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  <w:rPrChange w:id="1149" w:author="Mate" w:date="2022-05-13T18:21:00Z">
                  <w:rPr>
                    <w:ins w:id="1150" w:author="Mate" w:date="2022-05-13T18:13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51" w:author="Mate" w:date="2022-05-13T18:21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14.4</w:t>
              </w:r>
            </w:ins>
          </w:p>
        </w:tc>
        <w:tc>
          <w:tcPr>
            <w:tcW w:w="1861" w:type="dxa"/>
            <w:tcPrChange w:id="1152" w:author="Mate" w:date="2022-05-13T18:16:00Z">
              <w:tcPr>
                <w:tcW w:w="2301" w:type="dxa"/>
              </w:tcPr>
            </w:tcPrChange>
          </w:tcPr>
          <w:p w14:paraId="74B895A4" w14:textId="77777777" w:rsidR="00E95633" w:rsidRPr="00514641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53" w:author="Mate" w:date="2022-05-13T18:1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54" w:author="Mate" w:date="2022-05-13T18:3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21.87</w:t>
              </w:r>
            </w:ins>
          </w:p>
        </w:tc>
        <w:tc>
          <w:tcPr>
            <w:tcW w:w="1797" w:type="dxa"/>
            <w:tcPrChange w:id="1155" w:author="Mate" w:date="2022-05-13T18:16:00Z">
              <w:tcPr>
                <w:tcW w:w="2301" w:type="dxa"/>
              </w:tcPr>
            </w:tcPrChange>
          </w:tcPr>
          <w:p w14:paraId="6851B288" w14:textId="77777777" w:rsidR="00E95633" w:rsidRPr="00AB1AFF" w:rsidRDefault="00E95633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156" w:author="Mate" w:date="2022-05-13T18:16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  <w:rPrChange w:id="1157" w:author="Mate" w:date="2022-05-13T18:21:00Z">
                  <w:rPr>
                    <w:ins w:id="1158" w:author="Mate" w:date="2022-05-13T18:16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159" w:author="Mate" w:date="2022-05-13T18:21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44.43</w:t>
              </w:r>
            </w:ins>
          </w:p>
        </w:tc>
      </w:tr>
      <w:tr w:rsidR="00E95633" w14:paraId="3DF8867A" w14:textId="77777777" w:rsidTr="00CB2720">
        <w:trPr>
          <w:ins w:id="1160" w:author="Mate" w:date="2022-05-13T18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  <w:tcPrChange w:id="1161" w:author="Mate" w:date="2022-05-13T18:16:00Z">
              <w:tcPr>
                <w:tcW w:w="2301" w:type="dxa"/>
              </w:tcPr>
            </w:tcPrChange>
          </w:tcPr>
          <w:p w14:paraId="6D6D9D0E" w14:textId="77777777" w:rsidR="00E95633" w:rsidRPr="00785BC5" w:rsidRDefault="00E95633" w:rsidP="00CB2720">
            <w:pPr>
              <w:rPr>
                <w:ins w:id="1162" w:author="Mate" w:date="2022-05-13T18:15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rPrChange w:id="1163" w:author="Mate" w:date="2022-05-13T18:28:00Z">
                  <w:rPr>
                    <w:ins w:id="1164" w:author="Mate" w:date="2022-05-13T18:15:00Z"/>
                    <w:rFonts w:ascii="Times New Roman" w:eastAsia="Times New Roman" w:hAnsi="Times New Roman" w:cs="Times New Roman"/>
                    <w:b w:val="0"/>
                    <w:bCs w:val="0"/>
                    <w:color w:val="000000"/>
                    <w:sz w:val="28"/>
                    <w:szCs w:val="28"/>
                    <w:lang w:val="en-US"/>
                  </w:rPr>
                </w:rPrChange>
              </w:rPr>
            </w:pPr>
            <w:ins w:id="1165" w:author="Mate" w:date="2022-05-13T18:28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Численный расчет</w:t>
              </w:r>
            </w:ins>
          </w:p>
        </w:tc>
        <w:tc>
          <w:tcPr>
            <w:tcW w:w="1857" w:type="dxa"/>
            <w:tcPrChange w:id="1166" w:author="Mate" w:date="2022-05-13T18:16:00Z">
              <w:tcPr>
                <w:tcW w:w="2301" w:type="dxa"/>
              </w:tcPr>
            </w:tcPrChange>
          </w:tcPr>
          <w:p w14:paraId="212F0751" w14:textId="77777777" w:rsidR="00E95633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67" w:author="Mate" w:date="2022-05-13T18:1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68" w:author="Mate" w:date="2022-05-13T18:3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6.73</w:t>
              </w:r>
            </w:ins>
          </w:p>
        </w:tc>
        <w:tc>
          <w:tcPr>
            <w:tcW w:w="1860" w:type="dxa"/>
            <w:tcPrChange w:id="1169" w:author="Mate" w:date="2022-05-13T18:16:00Z">
              <w:tcPr>
                <w:tcW w:w="2301" w:type="dxa"/>
              </w:tcPr>
            </w:tcPrChange>
          </w:tcPr>
          <w:p w14:paraId="24387130" w14:textId="77777777" w:rsidR="00E95633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0" w:author="Mate" w:date="2022-05-13T18:1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71" w:author="Mate" w:date="2022-05-13T18:3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14.61</w:t>
              </w:r>
            </w:ins>
          </w:p>
        </w:tc>
        <w:tc>
          <w:tcPr>
            <w:tcW w:w="1861" w:type="dxa"/>
            <w:tcPrChange w:id="1172" w:author="Mate" w:date="2022-05-13T18:16:00Z">
              <w:tcPr>
                <w:tcW w:w="2301" w:type="dxa"/>
              </w:tcPr>
            </w:tcPrChange>
          </w:tcPr>
          <w:p w14:paraId="245B1236" w14:textId="77777777" w:rsidR="00E95633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3" w:author="Mate" w:date="2022-05-13T18:1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74" w:author="Mate" w:date="2022-05-13T18:3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21.27</w:t>
              </w:r>
            </w:ins>
          </w:p>
        </w:tc>
        <w:tc>
          <w:tcPr>
            <w:tcW w:w="1797" w:type="dxa"/>
            <w:tcPrChange w:id="1175" w:author="Mate" w:date="2022-05-13T18:16:00Z">
              <w:tcPr>
                <w:tcW w:w="2301" w:type="dxa"/>
              </w:tcPr>
            </w:tcPrChange>
          </w:tcPr>
          <w:p w14:paraId="54D657F0" w14:textId="77777777" w:rsidR="00E95633" w:rsidRDefault="00E95633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6" w:author="Mate" w:date="2022-05-13T18:16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177" w:author="Mate" w:date="2022-05-13T18:3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3</w:t>
              </w:r>
            </w:ins>
            <w:ins w:id="1178" w:author="Mate" w:date="2022-05-13T18:36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6</w:t>
              </w:r>
            </w:ins>
            <w:ins w:id="1179" w:author="Mate" w:date="2022-05-13T18:3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.11</w:t>
              </w:r>
            </w:ins>
          </w:p>
        </w:tc>
      </w:tr>
    </w:tbl>
    <w:p w14:paraId="024BCC91" w14:textId="77777777" w:rsidR="00E95633" w:rsidRPr="00923318" w:rsidRDefault="00E95633">
      <w:pPr>
        <w:ind w:left="360"/>
        <w:rPr>
          <w:ins w:id="1180" w:author="Mate" w:date="2022-05-13T11:57:00Z"/>
          <w:rFonts w:ascii="Times New Roman" w:eastAsia="Times New Roman" w:hAnsi="Times New Roman" w:cs="Times New Roman"/>
          <w:color w:val="000000"/>
          <w:sz w:val="28"/>
          <w:szCs w:val="28"/>
          <w:rPrChange w:id="1181" w:author="Mate" w:date="2022-05-13T18:12:00Z">
            <w:rPr>
              <w:ins w:id="1182" w:author="Mate" w:date="2022-05-13T11:57:00Z"/>
            </w:rPr>
          </w:rPrChange>
        </w:rPr>
        <w:pPrChange w:id="1183" w:author="Mate" w:date="2022-05-13T18:12:00Z">
          <w:pPr/>
        </w:pPrChange>
      </w:pPr>
    </w:p>
    <w:p w14:paraId="30F38CC6" w14:textId="77777777" w:rsidR="00E95633" w:rsidRDefault="00E95633" w:rsidP="00E95633">
      <w:pPr>
        <w:rPr>
          <w:ins w:id="1184" w:author="Mate" w:date="2022-05-13T11:58:00Z"/>
          <w:rFonts w:ascii="Times New Roman" w:eastAsia="Times New Roman" w:hAnsi="Times New Roman" w:cs="Times New Roman"/>
          <w:color w:val="000000"/>
          <w:sz w:val="28"/>
          <w:szCs w:val="28"/>
        </w:rPr>
      </w:pPr>
      <w:ins w:id="1185" w:author="Mate" w:date="2022-05-13T11:57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Численным методом получаются следующие</w:t>
        </w:r>
      </w:ins>
      <w:ins w:id="1186" w:author="Mate" w:date="2022-05-13T11:58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 углы, которые бли</w:t>
        </w:r>
      </w:ins>
      <w:ins w:id="1187" w:author="Mate" w:date="2022-05-13T12:06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з</w:t>
        </w:r>
      </w:ins>
      <w:ins w:id="1188" w:author="Mate" w:date="2022-05-13T11:58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ки ко второму моменту времени. </w:t>
        </w:r>
      </w:ins>
    </w:p>
    <w:p w14:paraId="0A6C6752" w14:textId="77777777" w:rsidR="00E95633" w:rsidRDefault="00E95633" w:rsidP="00E95633">
      <w:pPr>
        <w:rPr>
          <w:ins w:id="1189" w:author="Mate" w:date="2022-05-13T18:23:00Z"/>
          <w:rFonts w:ascii="Times New Roman" w:hAnsi="Times New Roman" w:cs="Times New Roman"/>
          <w:sz w:val="28"/>
          <w:szCs w:val="28"/>
        </w:rPr>
      </w:pPr>
      <w:ins w:id="1190" w:author="Mate" w:date="2022-05-13T11:58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При </w:t>
        </w:r>
      </w:ins>
      <w:ins w:id="1191" w:author="Mate" w:date="2022-05-13T11:59:00Z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 xml:space="preserve">расчете же турбулентного течения, построенного на модели </w:t>
        </w:r>
      </w:ins>
      <w:ins w:id="1192" w:author="Mate" w:date="2022-05-13T12:02:00Z">
        <w:r w:rsidRPr="001E7EBF">
          <w:rPr>
            <w:rFonts w:ascii="Times New Roman" w:hAnsi="Times New Roman" w:cs="Times New Roman"/>
            <w:sz w:val="28"/>
            <w:szCs w:val="28"/>
          </w:rPr>
          <w:t>Спаларта-Аллмараса</w:t>
        </w:r>
      </w:ins>
      <w:ins w:id="1193" w:author="Mate" w:date="2022-05-13T12:05:00Z">
        <w:r>
          <w:rPr>
            <w:rFonts w:ascii="Times New Roman" w:hAnsi="Times New Roman" w:cs="Times New Roman"/>
            <w:sz w:val="28"/>
            <w:szCs w:val="28"/>
          </w:rPr>
          <w:t>, область отрыва</w:t>
        </w:r>
      </w:ins>
      <w:ins w:id="1194" w:author="Mate" w:date="2022-05-13T12:06:00Z">
        <w:r>
          <w:rPr>
            <w:rFonts w:ascii="Times New Roman" w:hAnsi="Times New Roman" w:cs="Times New Roman"/>
            <w:sz w:val="28"/>
            <w:szCs w:val="28"/>
          </w:rPr>
          <w:t xml:space="preserve"> су</w:t>
        </w:r>
      </w:ins>
      <w:ins w:id="1195" w:author="Mate" w:date="2022-05-13T12:07:00Z">
        <w:r>
          <w:rPr>
            <w:rFonts w:ascii="Times New Roman" w:hAnsi="Times New Roman" w:cs="Times New Roman"/>
            <w:sz w:val="28"/>
            <w:szCs w:val="28"/>
          </w:rPr>
          <w:t>ществует и оно блико к стационарно</w:t>
        </w:r>
      </w:ins>
      <w:ins w:id="1196" w:author="Mate" w:date="2022-05-13T12:13:00Z">
        <w:r>
          <w:rPr>
            <w:rFonts w:ascii="Times New Roman" w:hAnsi="Times New Roman" w:cs="Times New Roman"/>
            <w:sz w:val="28"/>
            <w:szCs w:val="28"/>
          </w:rPr>
          <w:t>му</w:t>
        </w:r>
      </w:ins>
      <w:ins w:id="1197" w:author="Mate" w:date="2022-05-13T12:07:00Z">
        <w:r>
          <w:rPr>
            <w:rFonts w:ascii="Times New Roman" w:hAnsi="Times New Roman" w:cs="Times New Roman"/>
            <w:sz w:val="28"/>
            <w:szCs w:val="28"/>
          </w:rPr>
          <w:t>.</w:t>
        </w:r>
      </w:ins>
      <w:ins w:id="1198" w:author="Mate" w:date="2022-05-13T12:13:00Z"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  <w:ins w:id="1199" w:author="Mate" w:date="2022-05-13T18:23:00Z">
        <w:r>
          <w:rPr>
            <w:rFonts w:ascii="Times New Roman" w:hAnsi="Times New Roman" w:cs="Times New Roman"/>
            <w:sz w:val="28"/>
            <w:szCs w:val="28"/>
          </w:rPr>
          <w:t>Но модельные расчеты далеки от теоретической модели.</w:t>
        </w:r>
      </w:ins>
    </w:p>
    <w:p w14:paraId="09BCABEE" w14:textId="51E1DDB6" w:rsidR="00037FE9" w:rsidRDefault="00E95633">
      <w:pPr>
        <w:rPr>
          <w:rFonts w:ascii="Times New Roman" w:hAnsi="Times New Roman" w:cs="Times New Roman"/>
          <w:sz w:val="28"/>
          <w:szCs w:val="28"/>
        </w:rPr>
      </w:pPr>
      <w:ins w:id="1200" w:author="Mate" w:date="2022-05-13T18:24:00Z">
        <w:r>
          <w:rPr>
            <w:rFonts w:ascii="Times New Roman" w:hAnsi="Times New Roman" w:cs="Times New Roman"/>
            <w:noProof/>
            <w:sz w:val="28"/>
            <w:szCs w:val="28"/>
          </w:rPr>
          <w:drawing>
            <wp:inline distT="0" distB="0" distL="0" distR="0" wp14:anchorId="73CEEA9D" wp14:editId="640B754E">
              <wp:extent cx="3906822" cy="345186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Picture 9"/>
                      <pic:cNvPicPr/>
                    </pic:nvPicPr>
                    <pic:blipFill>
                      <a:blip r:embed="rId2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14739" cy="34588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9"/>
        <w:gridCol w:w="1857"/>
        <w:gridCol w:w="1860"/>
        <w:gridCol w:w="1861"/>
        <w:gridCol w:w="1797"/>
      </w:tblGrid>
      <w:tr w:rsidR="00476EE1" w:rsidRPr="00D41A3E" w14:paraId="38D9080E" w14:textId="77777777" w:rsidTr="00CB2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01" w:author="Mate" w:date="2022-05-13T18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5E596895" w14:textId="77777777" w:rsidR="00476EE1" w:rsidRDefault="00476EE1" w:rsidP="00CB2720">
            <w:pPr>
              <w:rPr>
                <w:ins w:id="1202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57" w:type="dxa"/>
          </w:tcPr>
          <w:p w14:paraId="270E1058" w14:textId="77777777" w:rsidR="00476EE1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03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04" w:author="Mate" w:date="2022-05-13T18:24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05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206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6195CF3E" w14:textId="77777777" w:rsidR="00476EE1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07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08" w:author="Mate" w:date="2022-05-13T18:24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09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210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1" w:type="dxa"/>
          </w:tcPr>
          <w:p w14:paraId="4B3C5E1B" w14:textId="77777777" w:rsidR="00476EE1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11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12" w:author="Mate" w:date="2022-05-13T18:24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13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214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  <w:tc>
          <w:tcPr>
            <w:tcW w:w="1797" w:type="dxa"/>
          </w:tcPr>
          <w:p w14:paraId="65F310D1" w14:textId="77777777" w:rsidR="00476EE1" w:rsidRPr="00D41A3E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15" w:author="Mate" w:date="2022-05-13T18:24:00Z"/>
                <w:rFonts w:ascii="Times New Roman" w:eastAsia="Times New Roman" w:hAnsi="Times New Roman" w:cs="Century Schoolbook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16" w:author="Mate" w:date="2022-05-13T18:24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17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218" w:author="Mate" w:date="2022-05-13T18:24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</w:tr>
      <w:tr w:rsidR="00476EE1" w:rsidRPr="00CB2720" w14:paraId="4D44B1CF" w14:textId="77777777" w:rsidTr="00C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19" w:author="Mate" w:date="2022-05-13T18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7916CAAA" w14:textId="77777777" w:rsidR="00476EE1" w:rsidRPr="00AB1AFF" w:rsidRDefault="00476EE1" w:rsidP="00CB2720">
            <w:pPr>
              <w:rPr>
                <w:ins w:id="1220" w:author="Mate" w:date="2022-05-13T18:24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  <w:lang w:val="en-US"/>
              </w:rPr>
            </w:pPr>
            <w:ins w:id="1221" w:author="Mate" w:date="2022-05-13T18:28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 xml:space="preserve">Модель </w:t>
              </w:r>
            </w:ins>
            <w:ins w:id="1222" w:author="Mate" w:date="2022-05-13T18:24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t>S-A</w:t>
              </w:r>
            </w:ins>
          </w:p>
        </w:tc>
        <w:tc>
          <w:tcPr>
            <w:tcW w:w="1857" w:type="dxa"/>
          </w:tcPr>
          <w:p w14:paraId="7A69C3D4" w14:textId="77777777" w:rsidR="00476EE1" w:rsidRPr="00CB2720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23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ins w:id="1224" w:author="Mate" w:date="2022-05-13T18:2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0.7</w:t>
              </w:r>
            </w:ins>
          </w:p>
        </w:tc>
        <w:tc>
          <w:tcPr>
            <w:tcW w:w="1860" w:type="dxa"/>
          </w:tcPr>
          <w:p w14:paraId="468AA7C2" w14:textId="77777777" w:rsidR="00476EE1" w:rsidRPr="00CB2720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25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ins w:id="1226" w:author="Mate" w:date="2022-05-13T18:2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11.</w:t>
              </w:r>
            </w:ins>
            <w:ins w:id="1227" w:author="Mate" w:date="2022-05-13T18:2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29</w:t>
              </w:r>
            </w:ins>
          </w:p>
        </w:tc>
        <w:tc>
          <w:tcPr>
            <w:tcW w:w="1861" w:type="dxa"/>
          </w:tcPr>
          <w:p w14:paraId="50528E2C" w14:textId="77777777" w:rsidR="00476EE1" w:rsidRPr="00CB2720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28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ins w:id="1229" w:author="Mate" w:date="2022-05-13T18:2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2</w:t>
              </w:r>
            </w:ins>
            <w:ins w:id="1230" w:author="Mate" w:date="2022-05-13T18:2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7</w:t>
              </w:r>
            </w:ins>
            <w:ins w:id="1231" w:author="Mate" w:date="2022-05-13T18:2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.</w:t>
              </w:r>
            </w:ins>
            <w:ins w:id="1232" w:author="Mate" w:date="2022-05-13T18:2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3</w:t>
              </w:r>
            </w:ins>
          </w:p>
        </w:tc>
        <w:tc>
          <w:tcPr>
            <w:tcW w:w="1797" w:type="dxa"/>
          </w:tcPr>
          <w:p w14:paraId="0A251FE1" w14:textId="77777777" w:rsidR="00476EE1" w:rsidRPr="00CB2720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33" w:author="Mate" w:date="2022-05-13T18:24:00Z"/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ins w:id="1234" w:author="Mate" w:date="2022-05-13T18:2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44</w:t>
              </w:r>
            </w:ins>
            <w:ins w:id="1235" w:author="Mate" w:date="2022-05-13T18:2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.</w:t>
              </w:r>
            </w:ins>
            <w:ins w:id="1236" w:author="Mate" w:date="2022-05-13T18:2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/>
                </w:rPr>
                <w:t>43</w:t>
              </w:r>
            </w:ins>
          </w:p>
        </w:tc>
      </w:tr>
    </w:tbl>
    <w:p w14:paraId="5F663F71" w14:textId="77777777" w:rsidR="00476EE1" w:rsidRDefault="00476EE1" w:rsidP="00476EE1">
      <w:pPr>
        <w:rPr>
          <w:ins w:id="1237" w:author="Mate" w:date="2022-05-13T18:44:00Z"/>
          <w:rFonts w:ascii="Times New Roman" w:hAnsi="Times New Roman" w:cs="Times New Roman"/>
          <w:sz w:val="28"/>
          <w:szCs w:val="28"/>
        </w:rPr>
      </w:pPr>
    </w:p>
    <w:p w14:paraId="709CCBCE" w14:textId="77777777" w:rsidR="00476EE1" w:rsidRDefault="00476EE1" w:rsidP="00476EE1">
      <w:pPr>
        <w:rPr>
          <w:ins w:id="1238" w:author="Mate" w:date="2022-05-13T18:52:00Z"/>
          <w:rFonts w:ascii="Times New Roman" w:hAnsi="Times New Roman" w:cs="Times New Roman"/>
          <w:sz w:val="28"/>
          <w:szCs w:val="28"/>
        </w:rPr>
      </w:pPr>
      <w:ins w:id="1239" w:author="Mate" w:date="2022-05-13T18:44:00Z">
        <w:r>
          <w:rPr>
            <w:rFonts w:ascii="Times New Roman" w:hAnsi="Times New Roman" w:cs="Times New Roman"/>
            <w:sz w:val="28"/>
            <w:szCs w:val="28"/>
          </w:rPr>
          <w:t xml:space="preserve">Помимо этого произведено сравнение расчетов со статьей на </w:t>
        </w:r>
      </w:ins>
      <w:ins w:id="1240" w:author="Mate" w:date="2022-05-13T18:45:00Z">
        <w:r>
          <w:rPr>
            <w:rFonts w:ascii="Times New Roman" w:hAnsi="Times New Roman" w:cs="Times New Roman"/>
            <w:sz w:val="28"/>
            <w:szCs w:val="28"/>
          </w:rPr>
          <w:t xml:space="preserve">эту тему, откуда и была взята основная идея теоретической части. Получилось получить близкие значения к тем, что приведены </w:t>
        </w:r>
      </w:ins>
      <w:ins w:id="1241" w:author="Mate" w:date="2022-05-13T18:46:00Z">
        <w:r>
          <w:rPr>
            <w:rFonts w:ascii="Times New Roman" w:hAnsi="Times New Roman" w:cs="Times New Roman"/>
            <w:sz w:val="28"/>
            <w:szCs w:val="28"/>
          </w:rPr>
          <w:t>в статье.</w:t>
        </w:r>
      </w:ins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9"/>
        <w:gridCol w:w="1857"/>
        <w:gridCol w:w="1860"/>
        <w:gridCol w:w="1861"/>
        <w:gridCol w:w="1797"/>
      </w:tblGrid>
      <w:tr w:rsidR="00476EE1" w:rsidRPr="00D41A3E" w14:paraId="44C4D34F" w14:textId="77777777" w:rsidTr="00CB2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42" w:author="Mate" w:date="2022-05-13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A43A468" w14:textId="77777777" w:rsidR="00476EE1" w:rsidRPr="00A66A86" w:rsidRDefault="00476EE1" w:rsidP="00CB2720">
            <w:pPr>
              <w:rPr>
                <w:ins w:id="1243" w:author="Mate" w:date="2022-05-13T18:52:00Z"/>
                <w:rFonts w:ascii="Times New Roman" w:eastAsia="Times New Roman" w:hAnsi="Times New Roman" w:cs="Times New Roman"/>
                <w:b w:val="0"/>
                <w:bCs w:val="0"/>
                <w:iCs/>
                <w:color w:val="000000"/>
                <w:sz w:val="28"/>
                <w:szCs w:val="28"/>
                <w:rPrChange w:id="1244" w:author="Mate" w:date="2022-05-13T19:03:00Z">
                  <w:rPr>
                    <w:ins w:id="1245" w:author="Mate" w:date="2022-05-13T18:52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</w:rPrChange>
              </w:rPr>
            </w:pPr>
            <w:ins w:id="1246" w:author="Mate" w:date="2022-05-13T18:53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t xml:space="preserve">M = </w:t>
              </w:r>
            </w:ins>
            <w:ins w:id="1247" w:author="Mate" w:date="2022-05-13T19:03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6</w:t>
              </w:r>
            </w:ins>
            <m:oMath>
              <m:r>
                <w:ins w:id="1248" w:author="Mate" w:date="2022-05-13T18:53:00Z">
                  <m:rPr>
                    <m:sty m:val="b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w:br/>
                </w:ins>
              </m:r>
            </m:oMath>
            <m:oMathPara>
              <m:oMathParaPr>
                <m:jc m:val="left"/>
              </m:oMathParaPr>
              <m:oMath>
                <m:r>
                  <w:ins w:id="1249" w:author="Mate" w:date="2022-05-13T18:53:00Z"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α=</m:t>
                  </w:ins>
                </m:r>
                <m:r>
                  <w:ins w:id="1250" w:author="Mate" w:date="2022-05-13T19:03:00Z">
                    <m:rPr>
                      <m:sty m:val="b"/>
                    </m:rP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28</m:t>
                  </w:ins>
                </m:r>
              </m:oMath>
            </m:oMathPara>
          </w:p>
        </w:tc>
        <w:tc>
          <w:tcPr>
            <w:tcW w:w="1857" w:type="dxa"/>
          </w:tcPr>
          <w:p w14:paraId="20070C50" w14:textId="77777777" w:rsidR="00476EE1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1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52" w:author="Mate" w:date="2022-05-13T18:52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53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254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49702D6E" w14:textId="77777777" w:rsidR="00476EE1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5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56" w:author="Mate" w:date="2022-05-13T18:52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57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258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1" w:type="dxa"/>
          </w:tcPr>
          <w:p w14:paraId="6F8BC307" w14:textId="77777777" w:rsidR="00476EE1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9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60" w:author="Mate" w:date="2022-05-13T18:52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61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262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  <w:tc>
          <w:tcPr>
            <w:tcW w:w="1797" w:type="dxa"/>
          </w:tcPr>
          <w:p w14:paraId="5FC5DD3A" w14:textId="77777777" w:rsidR="00476EE1" w:rsidRPr="00D41A3E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63" w:author="Mate" w:date="2022-05-13T18:52:00Z"/>
                <w:rFonts w:ascii="Times New Roman" w:eastAsia="Times New Roman" w:hAnsi="Times New Roman" w:cs="Century Schoolbook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64" w:author="Mate" w:date="2022-05-13T18:52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65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266" w:author="Mate" w:date="2022-05-13T18:52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</w:tr>
      <w:tr w:rsidR="00476EE1" w:rsidRPr="00D41A3E" w14:paraId="3AA2E8A3" w14:textId="77777777" w:rsidTr="00C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267" w:author="Mate" w:date="2022-05-13T18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4DEB645A" w14:textId="77777777" w:rsidR="00476EE1" w:rsidRPr="00E96588" w:rsidRDefault="00476EE1" w:rsidP="00CB2720">
            <w:pPr>
              <w:rPr>
                <w:ins w:id="1268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  <w:rPrChange w:id="1269" w:author="Mate" w:date="2022-05-13T18:53:00Z">
                  <w:rPr>
                    <w:ins w:id="1270" w:author="Mate" w:date="2022-05-13T18:52:00Z"/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  <w:lang w:val="en-US"/>
                  </w:rPr>
                </w:rPrChange>
              </w:rPr>
            </w:pPr>
            <w:ins w:id="1271" w:author="Mate" w:date="2022-05-13T18:53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Численный расчет</w:t>
              </w:r>
            </w:ins>
          </w:p>
        </w:tc>
        <w:tc>
          <w:tcPr>
            <w:tcW w:w="1857" w:type="dxa"/>
          </w:tcPr>
          <w:p w14:paraId="5A75A4B0" w14:textId="77777777" w:rsidR="00476EE1" w:rsidRPr="00D41A3E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2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73" w:author="Mate" w:date="2022-05-13T19:11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8.34</w:t>
              </w:r>
            </w:ins>
          </w:p>
        </w:tc>
        <w:tc>
          <w:tcPr>
            <w:tcW w:w="1860" w:type="dxa"/>
          </w:tcPr>
          <w:p w14:paraId="6E3BE587" w14:textId="77777777" w:rsidR="00476EE1" w:rsidRPr="00D41A3E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4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75" w:author="Mate" w:date="2022-05-13T19:11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16.04</w:t>
              </w:r>
            </w:ins>
          </w:p>
        </w:tc>
        <w:tc>
          <w:tcPr>
            <w:tcW w:w="1861" w:type="dxa"/>
          </w:tcPr>
          <w:p w14:paraId="0AE153F9" w14:textId="77777777" w:rsidR="00476EE1" w:rsidRPr="00D41A3E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6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77" w:author="Mate" w:date="2022-05-13T19:11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19.66</w:t>
              </w:r>
            </w:ins>
          </w:p>
        </w:tc>
        <w:tc>
          <w:tcPr>
            <w:tcW w:w="1797" w:type="dxa"/>
          </w:tcPr>
          <w:p w14:paraId="015F288A" w14:textId="77777777" w:rsidR="00476EE1" w:rsidRPr="00D41A3E" w:rsidRDefault="00476EE1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78" w:author="Mate" w:date="2022-05-13T18:52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79" w:author="Mate" w:date="2022-05-13T19:11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29.68</w:t>
              </w:r>
            </w:ins>
          </w:p>
        </w:tc>
      </w:tr>
      <w:tr w:rsidR="00476EE1" w:rsidRPr="00D41A3E" w14:paraId="27AC6DCD" w14:textId="77777777" w:rsidTr="00CB2720">
        <w:trPr>
          <w:ins w:id="1280" w:author="Mate" w:date="2022-05-13T18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16C37907" w14:textId="77777777" w:rsidR="00476EE1" w:rsidRDefault="00476EE1" w:rsidP="00CB2720">
            <w:pPr>
              <w:rPr>
                <w:ins w:id="1281" w:author="Mate" w:date="2022-05-13T18:53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ins w:id="1282" w:author="Mate" w:date="2022-05-13T18:53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Статья</w:t>
              </w:r>
            </w:ins>
          </w:p>
        </w:tc>
        <w:tc>
          <w:tcPr>
            <w:tcW w:w="1857" w:type="dxa"/>
          </w:tcPr>
          <w:p w14:paraId="6406CF3E" w14:textId="77777777" w:rsidR="00476EE1" w:rsidRDefault="00476EE1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3" w:author="Mate" w:date="2022-05-13T18:5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84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7.98</w:t>
              </w:r>
            </w:ins>
          </w:p>
        </w:tc>
        <w:tc>
          <w:tcPr>
            <w:tcW w:w="1860" w:type="dxa"/>
          </w:tcPr>
          <w:p w14:paraId="74496539" w14:textId="77777777" w:rsidR="00476EE1" w:rsidRDefault="00476EE1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5" w:author="Mate" w:date="2022-05-13T18:5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86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15.71</w:t>
              </w:r>
            </w:ins>
          </w:p>
        </w:tc>
        <w:tc>
          <w:tcPr>
            <w:tcW w:w="1861" w:type="dxa"/>
          </w:tcPr>
          <w:p w14:paraId="3EBD2488" w14:textId="77777777" w:rsidR="00476EE1" w:rsidRDefault="00476EE1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7" w:author="Mate" w:date="2022-05-13T18:5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88" w:author="Mate" w:date="2022-05-13T19:06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20.02</w:t>
              </w:r>
            </w:ins>
          </w:p>
        </w:tc>
        <w:tc>
          <w:tcPr>
            <w:tcW w:w="1797" w:type="dxa"/>
          </w:tcPr>
          <w:p w14:paraId="792F53BD" w14:textId="77777777" w:rsidR="00476EE1" w:rsidRDefault="00476EE1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9" w:author="Mate" w:date="2022-05-13T18:53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290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29.99</w:t>
              </w:r>
            </w:ins>
          </w:p>
        </w:tc>
      </w:tr>
    </w:tbl>
    <w:tbl>
      <w:tblPr>
        <w:tblStyle w:val="PlainTable1"/>
        <w:tblpPr w:leftFromText="180" w:rightFromText="180" w:vertAnchor="text" w:horzAnchor="margin" w:tblpY="-724"/>
        <w:tblW w:w="0" w:type="auto"/>
        <w:tblLook w:val="04A0" w:firstRow="1" w:lastRow="0" w:firstColumn="1" w:lastColumn="0" w:noHBand="0" w:noVBand="1"/>
      </w:tblPr>
      <w:tblGrid>
        <w:gridCol w:w="1829"/>
        <w:gridCol w:w="1857"/>
        <w:gridCol w:w="1860"/>
        <w:gridCol w:w="1861"/>
        <w:gridCol w:w="1797"/>
      </w:tblGrid>
      <w:tr w:rsidR="00E0161C" w:rsidRPr="00D41A3E" w14:paraId="40C57670" w14:textId="77777777" w:rsidTr="00CB2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91" w:author="Mate" w:date="2022-05-13T19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02F5C98E" w14:textId="77777777" w:rsidR="00E0161C" w:rsidRPr="00B535C7" w:rsidRDefault="00E0161C" w:rsidP="00CB2720">
            <w:pPr>
              <w:rPr>
                <w:ins w:id="1292" w:author="Mate" w:date="2022-05-13T19:05:00Z"/>
                <w:rFonts w:ascii="Times New Roman" w:eastAsia="Times New Roman" w:hAnsi="Times New Roman" w:cs="Times New Roman"/>
                <w:b w:val="0"/>
                <w:bCs w:val="0"/>
                <w:iCs/>
                <w:color w:val="000000"/>
                <w:sz w:val="28"/>
                <w:szCs w:val="28"/>
              </w:rPr>
            </w:pPr>
            <w:ins w:id="1293" w:author="Mate" w:date="2022-05-13T19:05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t xml:space="preserve">M = </w:t>
              </w:r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6</w:t>
              </w:r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br/>
              </w:r>
            </w:ins>
            <m:oMath>
              <m:r>
                <w:ins w:id="1294" w:author="Mate" w:date="2022-05-13T19:05:00Z"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α=</m:t>
                </w:ins>
              </m:r>
            </m:oMath>
            <w:ins w:id="1295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15</w:t>
              </w:r>
            </w:ins>
          </w:p>
        </w:tc>
        <w:tc>
          <w:tcPr>
            <w:tcW w:w="1857" w:type="dxa"/>
          </w:tcPr>
          <w:p w14:paraId="2A41F6C6" w14:textId="77777777" w:rsidR="00E0161C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96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297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298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299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3FA4C786" w14:textId="77777777" w:rsidR="00E0161C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00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301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302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303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1" w:type="dxa"/>
          </w:tcPr>
          <w:p w14:paraId="2F873600" w14:textId="77777777" w:rsidR="00E0161C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04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305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306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307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  <w:tc>
          <w:tcPr>
            <w:tcW w:w="1797" w:type="dxa"/>
          </w:tcPr>
          <w:p w14:paraId="712F5B10" w14:textId="77777777" w:rsidR="00E0161C" w:rsidRPr="00D41A3E" w:rsidRDefault="008309C6" w:rsidP="00CB27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08" w:author="Mate" w:date="2022-05-13T19:05:00Z"/>
                <w:rFonts w:ascii="Times New Roman" w:eastAsia="Times New Roman" w:hAnsi="Times New Roman" w:cs="Century Schoolbook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309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310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311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</w:tr>
      <w:tr w:rsidR="00E0161C" w:rsidRPr="00D41A3E" w14:paraId="23321EDE" w14:textId="77777777" w:rsidTr="00C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1312" w:author="Mate" w:date="2022-05-13T19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725D89D1" w14:textId="77777777" w:rsidR="00E0161C" w:rsidRPr="00CB2720" w:rsidRDefault="00E0161C" w:rsidP="00CB2720">
            <w:pPr>
              <w:rPr>
                <w:ins w:id="1313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14" w:author="Mate" w:date="2022-05-13T19:05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Численный расчет</w:t>
              </w:r>
            </w:ins>
          </w:p>
        </w:tc>
        <w:tc>
          <w:tcPr>
            <w:tcW w:w="1857" w:type="dxa"/>
          </w:tcPr>
          <w:p w14:paraId="097CFCAF" w14:textId="77777777" w:rsidR="00E0161C" w:rsidRPr="00D41A3E" w:rsidRDefault="00E0161C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15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16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4.81</w:t>
              </w:r>
            </w:ins>
          </w:p>
        </w:tc>
        <w:tc>
          <w:tcPr>
            <w:tcW w:w="1860" w:type="dxa"/>
          </w:tcPr>
          <w:p w14:paraId="1AF66C77" w14:textId="77777777" w:rsidR="00E0161C" w:rsidRPr="00D41A3E" w:rsidRDefault="00E0161C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17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18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13.01</w:t>
              </w:r>
            </w:ins>
          </w:p>
        </w:tc>
        <w:tc>
          <w:tcPr>
            <w:tcW w:w="1861" w:type="dxa"/>
          </w:tcPr>
          <w:p w14:paraId="7AABCF1E" w14:textId="77777777" w:rsidR="00E0161C" w:rsidRPr="00D41A3E" w:rsidRDefault="00E0161C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19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20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10.18</w:t>
              </w:r>
            </w:ins>
          </w:p>
        </w:tc>
        <w:tc>
          <w:tcPr>
            <w:tcW w:w="1797" w:type="dxa"/>
          </w:tcPr>
          <w:p w14:paraId="2C35B373" w14:textId="77777777" w:rsidR="00E0161C" w:rsidRPr="00D41A3E" w:rsidRDefault="00E0161C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21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22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17.85</w:t>
              </w:r>
            </w:ins>
          </w:p>
        </w:tc>
      </w:tr>
      <w:tr w:rsidR="00E0161C" w14:paraId="057CB850" w14:textId="77777777" w:rsidTr="00CB2720">
        <w:trPr>
          <w:ins w:id="1323" w:author="Mate" w:date="2022-05-13T19:0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54D6E731" w14:textId="77777777" w:rsidR="00E0161C" w:rsidRDefault="00E0161C" w:rsidP="00CB2720">
            <w:pPr>
              <w:rPr>
                <w:ins w:id="1324" w:author="Mate" w:date="2022-05-13T19:05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ins w:id="1325" w:author="Mate" w:date="2022-05-13T19:05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Статья</w:t>
              </w:r>
            </w:ins>
          </w:p>
        </w:tc>
        <w:tc>
          <w:tcPr>
            <w:tcW w:w="1857" w:type="dxa"/>
          </w:tcPr>
          <w:p w14:paraId="537013A6" w14:textId="77777777" w:rsidR="00E0161C" w:rsidRDefault="00E0161C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6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27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4.93</w:t>
              </w:r>
            </w:ins>
          </w:p>
        </w:tc>
        <w:tc>
          <w:tcPr>
            <w:tcW w:w="1860" w:type="dxa"/>
          </w:tcPr>
          <w:p w14:paraId="0DAEA0C6" w14:textId="77777777" w:rsidR="00E0161C" w:rsidRDefault="00E0161C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8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29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13.1</w:t>
              </w:r>
            </w:ins>
          </w:p>
        </w:tc>
        <w:tc>
          <w:tcPr>
            <w:tcW w:w="1861" w:type="dxa"/>
          </w:tcPr>
          <w:p w14:paraId="7F5A7AC2" w14:textId="77777777" w:rsidR="00E0161C" w:rsidRDefault="00E0161C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0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31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10</w:t>
              </w:r>
            </w:ins>
            <w:ins w:id="1332" w:author="Mate" w:date="2022-05-13T19:06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.07</w:t>
              </w:r>
            </w:ins>
          </w:p>
        </w:tc>
        <w:tc>
          <w:tcPr>
            <w:tcW w:w="1797" w:type="dxa"/>
          </w:tcPr>
          <w:p w14:paraId="4D245279" w14:textId="77777777" w:rsidR="00E0161C" w:rsidRDefault="00E0161C" w:rsidP="00CB2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3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34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18.77</w:t>
              </w:r>
            </w:ins>
          </w:p>
        </w:tc>
      </w:tr>
      <w:tr w:rsidR="00162768" w:rsidRPr="00D41A3E" w14:paraId="773AC788" w14:textId="77777777" w:rsidTr="00C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3F272934" w14:textId="77777777" w:rsidR="00162768" w:rsidRPr="00B535C7" w:rsidRDefault="00162768" w:rsidP="00CB2720">
            <w:pPr>
              <w:rPr>
                <w:ins w:id="1335" w:author="Mate" w:date="2022-05-13T19:05:00Z"/>
                <w:rFonts w:ascii="Times New Roman" w:eastAsia="Times New Roman" w:hAnsi="Times New Roman" w:cs="Times New Roman"/>
                <w:b w:val="0"/>
                <w:bCs w:val="0"/>
                <w:iCs/>
                <w:color w:val="000000"/>
                <w:sz w:val="28"/>
                <w:szCs w:val="28"/>
              </w:rPr>
            </w:pPr>
            <w:ins w:id="1336" w:author="Mate" w:date="2022-05-13T19:05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t xml:space="preserve">M = </w:t>
              </w:r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6</w:t>
              </w:r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  <w:lang w:val="en-US"/>
                </w:rPr>
                <w:br/>
              </w:r>
            </w:ins>
            <m:oMath>
              <m:r>
                <w:ins w:id="1337" w:author="Mate" w:date="2022-05-13T19:05:00Z">
                  <m:rPr>
                    <m:sty m:val="bi"/>
                  </m:rPr>
                  <w:rPr>
                    <w:rFonts w:ascii="Cambria Math" w:eastAsia="Cambria Math" w:hAnsi="Cambria Math" w:cs="Times New Roman"/>
                    <w:color w:val="000000"/>
                    <w:sz w:val="28"/>
                    <w:szCs w:val="28"/>
                  </w:rPr>
                  <m:t>α=</m:t>
                </w:ins>
              </m:r>
            </m:oMath>
            <w:ins w:id="1338" w:author="Mate" w:date="2022-05-13T19:05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15</w:t>
              </w:r>
            </w:ins>
          </w:p>
        </w:tc>
        <w:tc>
          <w:tcPr>
            <w:tcW w:w="1857" w:type="dxa"/>
          </w:tcPr>
          <w:p w14:paraId="5C647679" w14:textId="77777777" w:rsidR="00162768" w:rsidRDefault="008309C6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39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340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341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342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0" w:type="dxa"/>
          </w:tcPr>
          <w:p w14:paraId="1521DDD8" w14:textId="77777777" w:rsidR="00162768" w:rsidRDefault="008309C6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3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344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345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346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s</m:t>
                      </w:ins>
                    </m:r>
                  </m:sub>
                </m:sSub>
              </m:oMath>
            </m:oMathPara>
          </w:p>
        </w:tc>
        <w:tc>
          <w:tcPr>
            <w:tcW w:w="1861" w:type="dxa"/>
          </w:tcPr>
          <w:p w14:paraId="4F4871CC" w14:textId="77777777" w:rsidR="00162768" w:rsidRDefault="008309C6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47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348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349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w:ins>
                    </m:r>
                  </m:e>
                  <m:sub>
                    <m:r>
                      <w:ins w:id="1350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  <w:tc>
          <w:tcPr>
            <w:tcW w:w="1797" w:type="dxa"/>
          </w:tcPr>
          <w:p w14:paraId="29428025" w14:textId="77777777" w:rsidR="00162768" w:rsidRPr="00D41A3E" w:rsidRDefault="008309C6" w:rsidP="00CB2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51" w:author="Mate" w:date="2022-05-13T19:05:00Z"/>
                <w:rFonts w:ascii="Times New Roman" w:eastAsia="Times New Roman" w:hAnsi="Times New Roman" w:cs="Century Schoolbook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ins w:id="1352" w:author="Mate" w:date="2022-05-13T19:05:00Z"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w:ins>
                    </m:ctrlPr>
                  </m:sSubPr>
                  <m:e>
                    <m:r>
                      <w:ins w:id="1353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β</m:t>
                      </w:ins>
                    </m:r>
                  </m:e>
                  <m:sub>
                    <m:r>
                      <w:ins w:id="1354" w:author="Mate" w:date="2022-05-13T19:05:00Z"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r</m:t>
                      </w:ins>
                    </m:r>
                  </m:sub>
                </m:sSub>
              </m:oMath>
            </m:oMathPara>
          </w:p>
        </w:tc>
      </w:tr>
      <w:tr w:rsidR="008309C6" w:rsidRPr="00D41A3E" w14:paraId="50B8C653" w14:textId="77777777" w:rsidTr="00CB2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2505A02C" w14:textId="77777777" w:rsidR="008309C6" w:rsidRPr="00CB2720" w:rsidRDefault="008309C6" w:rsidP="008309C6">
            <w:pPr>
              <w:rPr>
                <w:ins w:id="1355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56" w:author="Mate" w:date="2022-05-13T19:05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Численный расчет</w:t>
              </w:r>
            </w:ins>
          </w:p>
        </w:tc>
        <w:tc>
          <w:tcPr>
            <w:tcW w:w="1857" w:type="dxa"/>
          </w:tcPr>
          <w:p w14:paraId="63DE83E3" w14:textId="25D691A4" w:rsidR="008309C6" w:rsidRPr="00D41A3E" w:rsidRDefault="008309C6" w:rsidP="0083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7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58" w:author="Mate" w:date="2022-05-13T19:06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4.63</w:t>
              </w:r>
            </w:ins>
          </w:p>
        </w:tc>
        <w:tc>
          <w:tcPr>
            <w:tcW w:w="1860" w:type="dxa"/>
          </w:tcPr>
          <w:p w14:paraId="6A767560" w14:textId="5317D02A" w:rsidR="008309C6" w:rsidRPr="00D41A3E" w:rsidRDefault="008309C6" w:rsidP="0083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9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60" w:author="Mate" w:date="2022-05-13T19:07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10.54</w:t>
              </w:r>
            </w:ins>
          </w:p>
        </w:tc>
        <w:tc>
          <w:tcPr>
            <w:tcW w:w="1861" w:type="dxa"/>
          </w:tcPr>
          <w:p w14:paraId="5D81E2E1" w14:textId="4ABF9203" w:rsidR="008309C6" w:rsidRPr="00D41A3E" w:rsidRDefault="008309C6" w:rsidP="0083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1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62" w:author="Mate" w:date="2022-05-13T19:07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10.35</w:t>
              </w:r>
            </w:ins>
          </w:p>
        </w:tc>
        <w:tc>
          <w:tcPr>
            <w:tcW w:w="1797" w:type="dxa"/>
          </w:tcPr>
          <w:p w14:paraId="5AE9A701" w14:textId="76ABACAE" w:rsidR="008309C6" w:rsidRPr="00D41A3E" w:rsidRDefault="008309C6" w:rsidP="00830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63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64" w:author="Mate" w:date="2022-05-13T19:07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16.79</w:t>
              </w:r>
            </w:ins>
          </w:p>
        </w:tc>
      </w:tr>
      <w:tr w:rsidR="008309C6" w14:paraId="0651B83E" w14:textId="77777777" w:rsidTr="00CB2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14:paraId="5B9D4CBF" w14:textId="77777777" w:rsidR="008309C6" w:rsidRDefault="008309C6" w:rsidP="008309C6">
            <w:pPr>
              <w:rPr>
                <w:ins w:id="1365" w:author="Mate" w:date="2022-05-13T19:05:00Z"/>
                <w:rFonts w:ascii="Times New Roman" w:eastAsia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ins w:id="1366" w:author="Mate" w:date="2022-05-13T19:05:00Z">
              <w:r>
                <w:rPr>
                  <w:rFonts w:ascii="Times New Roman" w:eastAsia="Times New Roman" w:hAnsi="Times New Roman" w:cs="Times New Roman"/>
                  <w:b w:val="0"/>
                  <w:bCs w:val="0"/>
                  <w:color w:val="000000"/>
                  <w:sz w:val="28"/>
                  <w:szCs w:val="28"/>
                </w:rPr>
                <w:t>Статья</w:t>
              </w:r>
            </w:ins>
          </w:p>
        </w:tc>
        <w:tc>
          <w:tcPr>
            <w:tcW w:w="1857" w:type="dxa"/>
          </w:tcPr>
          <w:p w14:paraId="3C96191F" w14:textId="02D8736A" w:rsidR="008309C6" w:rsidRDefault="008309C6" w:rsidP="0083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67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68" w:author="Mate" w:date="2022-05-13T19:0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4.65</w:t>
              </w:r>
            </w:ins>
          </w:p>
        </w:tc>
        <w:tc>
          <w:tcPr>
            <w:tcW w:w="1860" w:type="dxa"/>
          </w:tcPr>
          <w:p w14:paraId="654E9D04" w14:textId="0A15CF82" w:rsidR="008309C6" w:rsidRDefault="008309C6" w:rsidP="0083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69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70" w:author="Mate" w:date="2022-05-13T19:0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10.55</w:t>
              </w:r>
            </w:ins>
          </w:p>
        </w:tc>
        <w:tc>
          <w:tcPr>
            <w:tcW w:w="1861" w:type="dxa"/>
          </w:tcPr>
          <w:p w14:paraId="13EA8BBB" w14:textId="31E15099" w:rsidR="008309C6" w:rsidRDefault="008309C6" w:rsidP="0083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71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72" w:author="Mate" w:date="2022-05-13T19:06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10.35</w:t>
              </w:r>
            </w:ins>
          </w:p>
        </w:tc>
        <w:tc>
          <w:tcPr>
            <w:tcW w:w="1797" w:type="dxa"/>
          </w:tcPr>
          <w:p w14:paraId="27FF4047" w14:textId="79112DBC" w:rsidR="008309C6" w:rsidRDefault="008309C6" w:rsidP="00830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73" w:author="Mate" w:date="2022-05-13T19:05:00Z"/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ins w:id="1374" w:author="Mate" w:date="2022-05-13T19:04:00Z">
              <w: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t>16.79</w:t>
              </w:r>
            </w:ins>
          </w:p>
        </w:tc>
      </w:tr>
    </w:tbl>
    <w:p w14:paraId="56DAF2E7" w14:textId="77777777" w:rsidR="00162768" w:rsidRDefault="00162768">
      <w:pPr>
        <w:rPr>
          <w:rFonts w:ascii="Times New Roman" w:hAnsi="Times New Roman" w:cs="Times New Roman"/>
          <w:sz w:val="28"/>
          <w:szCs w:val="28"/>
        </w:rPr>
      </w:pPr>
    </w:p>
    <w:p w14:paraId="6A78352C" w14:textId="77777777" w:rsidR="00D7016A" w:rsidRDefault="00D7016A" w:rsidP="00D7016A">
      <w:pPr>
        <w:rPr>
          <w:ins w:id="1375" w:author="Mate" w:date="2022-05-13T12:07:00Z"/>
          <w:rFonts w:ascii="Times New Roman" w:hAnsi="Times New Roman" w:cs="Times New Roman"/>
          <w:sz w:val="28"/>
          <w:szCs w:val="28"/>
        </w:rPr>
      </w:pPr>
      <w:ins w:id="1376" w:author="Mate" w:date="2022-05-13T19:08:00Z">
        <w:r>
          <w:rPr>
            <w:rFonts w:ascii="Times New Roman" w:hAnsi="Times New Roman" w:cs="Times New Roman"/>
            <w:sz w:val="28"/>
            <w:szCs w:val="28"/>
          </w:rPr>
          <w:t>По итогу сравнения получаем результаты очень близкие к тому, что описано в статье, тогда можем сд</w:t>
        </w:r>
      </w:ins>
      <w:ins w:id="1377" w:author="Mate" w:date="2022-05-13T19:09:00Z">
        <w:r>
          <w:rPr>
            <w:rFonts w:ascii="Times New Roman" w:hAnsi="Times New Roman" w:cs="Times New Roman"/>
            <w:sz w:val="28"/>
            <w:szCs w:val="28"/>
          </w:rPr>
          <w:t>елать предположение, что наш алгоритм расчета углов работает хорошо. Рассматривались случаи, когда фиксировалс</w:t>
        </w:r>
      </w:ins>
      <w:ins w:id="1378" w:author="Mate" w:date="2022-05-13T19:10:00Z">
        <w:r>
          <w:rPr>
            <w:rFonts w:ascii="Times New Roman" w:hAnsi="Times New Roman" w:cs="Times New Roman"/>
            <w:sz w:val="28"/>
            <w:szCs w:val="28"/>
          </w:rPr>
          <w:t>я</w:t>
        </w:r>
      </w:ins>
      <w:ins w:id="1379" w:author="Mate" w:date="2022-05-13T19:09:00Z">
        <w:r>
          <w:rPr>
            <w:rFonts w:ascii="Times New Roman" w:hAnsi="Times New Roman" w:cs="Times New Roman"/>
            <w:sz w:val="28"/>
            <w:szCs w:val="28"/>
          </w:rPr>
          <w:t xml:space="preserve"> один из параметров (число Маха и угол сжатия)</w:t>
        </w:r>
      </w:ins>
      <w:ins w:id="1380" w:author="Mate" w:date="2022-05-13T19:10:00Z">
        <w:r>
          <w:rPr>
            <w:rFonts w:ascii="Times New Roman" w:hAnsi="Times New Roman" w:cs="Times New Roman"/>
            <w:sz w:val="28"/>
            <w:szCs w:val="28"/>
          </w:rPr>
          <w:t>, чтоб показать, что алгоритм отрабатывает хорошо все случаи.</w:t>
        </w:r>
      </w:ins>
    </w:p>
    <w:p w14:paraId="209CB945" w14:textId="77777777" w:rsidR="00D7016A" w:rsidRPr="00E8742B" w:rsidRDefault="00D7016A">
      <w:pPr>
        <w:pPrChange w:id="1381" w:author="Mate" w:date="2022-05-13T00:03:00Z">
          <w:pPr>
            <w:pStyle w:val="ListParagraph"/>
            <w:numPr>
              <w:numId w:val="1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ind w:hanging="360"/>
            <w:jc w:val="both"/>
          </w:pPr>
        </w:pPrChange>
      </w:pPr>
    </w:p>
    <w:p w14:paraId="377C4F34" w14:textId="77777777" w:rsidR="00D7016A" w:rsidRDefault="00D7016A" w:rsidP="00D7016A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382" w:author="Mate" w:date="2022-05-13T19:13:00Z"/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Выводы</w:t>
      </w:r>
    </w:p>
    <w:p w14:paraId="36F74E24" w14:textId="77777777" w:rsidR="00D7016A" w:rsidRPr="00E476D0" w:rsidRDefault="00D7016A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383" w:author="Mate" w:date="2022-05-13T18:41:00Z"/>
          <w:rFonts w:ascii="Times New Roman" w:eastAsia="Times New Roman" w:hAnsi="Times New Roman" w:cs="Times New Roman"/>
          <w:b/>
          <w:color w:val="000000" w:themeColor="text1"/>
          <w:sz w:val="36"/>
          <w:szCs w:val="36"/>
          <w:rPrChange w:id="1384" w:author="Mate" w:date="2022-05-13T19:13:00Z">
            <w:rPr>
              <w:ins w:id="1385" w:author="Mate" w:date="2022-05-13T18:41:00Z"/>
            </w:rPr>
          </w:rPrChange>
        </w:rPr>
        <w:pPrChange w:id="1386" w:author="Mate" w:date="2022-05-13T19:13:00Z">
          <w:pPr>
            <w:pStyle w:val="ListParagraph"/>
            <w:numPr>
              <w:numId w:val="1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ind w:hanging="360"/>
            <w:jc w:val="both"/>
          </w:pPr>
        </w:pPrChange>
      </w:pPr>
      <w:ins w:id="1387" w:author="Mate" w:date="2022-05-13T19:13:00Z">
        <w:r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 xml:space="preserve">Произведено исследование потоков </w:t>
        </w:r>
      </w:ins>
      <w:ins w:id="1388" w:author="Mate" w:date="2022-05-13T19:14:00Z">
        <w:r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при разных входных параметрах и сопаставлено с результатами численного алгоритма;</w:t>
        </w:r>
      </w:ins>
    </w:p>
    <w:p w14:paraId="487D8329" w14:textId="77777777" w:rsidR="00D7016A" w:rsidRPr="00E476D0" w:rsidRDefault="00D7016A" w:rsidP="00D7016A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ins w:id="1389" w:author="Mate" w:date="2022-05-13T19:12:00Z"/>
          <w:rFonts w:ascii="Times New Roman" w:eastAsia="Times New Roman" w:hAnsi="Times New Roman" w:cs="Times New Roman"/>
          <w:b/>
          <w:color w:val="000000" w:themeColor="text1"/>
          <w:sz w:val="36"/>
          <w:szCs w:val="36"/>
          <w:rPrChange w:id="1390" w:author="Mate" w:date="2022-05-13T19:12:00Z">
            <w:rPr>
              <w:ins w:id="1391" w:author="Mate" w:date="2022-05-13T19:12:00Z"/>
              <w:rFonts w:ascii="Times New Roman" w:eastAsia="Times New Roman" w:hAnsi="Times New Roman" w:cs="Times New Roman"/>
              <w:bCs/>
              <w:color w:val="000000" w:themeColor="text1"/>
              <w:sz w:val="28"/>
              <w:szCs w:val="28"/>
            </w:rPr>
          </w:rPrChange>
        </w:rPr>
      </w:pPr>
      <w:ins w:id="1392" w:author="Mate" w:date="2022-05-13T19:12:00Z">
        <w:r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Реализован алгоритм расчета характеристических углов потока при фиксированном угле сжатия;</w:t>
        </w:r>
      </w:ins>
    </w:p>
    <w:p w14:paraId="121D8BB2" w14:textId="77777777" w:rsidR="00D7016A" w:rsidRPr="002C4FCD" w:rsidRDefault="00D7016A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rPrChange w:id="1393" w:author="Mate" w:date="2022-05-13T18:41:00Z">
            <w:rPr/>
          </w:rPrChange>
        </w:rPr>
        <w:pPrChange w:id="1394" w:author="Mate" w:date="2022-05-13T18:41:00Z">
          <w:pPr>
            <w:pStyle w:val="ListParagraph"/>
            <w:numPr>
              <w:numId w:val="14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line="360" w:lineRule="auto"/>
            <w:ind w:hanging="360"/>
            <w:jc w:val="both"/>
          </w:pPr>
        </w:pPrChange>
      </w:pPr>
      <w:ins w:id="1395" w:author="Mate" w:date="2022-05-13T19:12:00Z">
        <w:r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 xml:space="preserve">Проведено сравнение со статьей </w:t>
        </w:r>
      </w:ins>
      <w:ins w:id="1396" w:author="Mate" w:date="2022-05-13T19:13:00Z">
        <w:r>
          <w:rPr>
            <w:rFonts w:ascii="Times New Roman" w:eastAsia="Times New Roman" w:hAnsi="Times New Roman" w:cs="Times New Roman"/>
            <w:bCs/>
            <w:color w:val="000000" w:themeColor="text1"/>
            <w:sz w:val="28"/>
            <w:szCs w:val="28"/>
          </w:rPr>
          <w:t>на ту же тему и получен хороший результат.</w:t>
        </w:r>
      </w:ins>
    </w:p>
    <w:p w14:paraId="4D3E4F62" w14:textId="77777777" w:rsidR="00D7016A" w:rsidRPr="002B1ADE" w:rsidRDefault="00D7016A">
      <w:pPr>
        <w:rPr>
          <w:rFonts w:ascii="Times New Roman" w:hAnsi="Times New Roman" w:cs="Times New Roman"/>
          <w:sz w:val="28"/>
          <w:szCs w:val="28"/>
        </w:rPr>
      </w:pPr>
    </w:p>
    <w:sectPr w:rsidR="00D7016A" w:rsidRPr="002B1ADE" w:rsidSect="0074580A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77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Ü&gt;¢V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ra">
    <w:charset w:val="CC"/>
    <w:family w:val="auto"/>
    <w:pitch w:val="variable"/>
    <w:sig w:usb0="A00002FF" w:usb1="5000204B" w:usb2="00000000" w:usb3="00000000" w:csb0="00000097" w:csb1="00000000"/>
  </w:font>
  <w:font w:name="STIXMathJax_Normal-bold">
    <w:altName w:val="Cambria"/>
    <w:panose1 w:val="00000000000000000000"/>
    <w:charset w:val="00"/>
    <w:family w:val="roman"/>
    <w:notTrueType/>
    <w:pitch w:val="default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Size1">
    <w:altName w:val="Cambria"/>
    <w:panose1 w:val="00000000000000000000"/>
    <w:charset w:val="00"/>
    <w:family w:val="roman"/>
    <w:notTrueType/>
    <w:pitch w:val="default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133F"/>
    <w:multiLevelType w:val="hybridMultilevel"/>
    <w:tmpl w:val="9CB65964"/>
    <w:lvl w:ilvl="0" w:tplc="E2D233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31DBB"/>
    <w:multiLevelType w:val="hybridMultilevel"/>
    <w:tmpl w:val="9CB65964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150A5"/>
    <w:multiLevelType w:val="hybridMultilevel"/>
    <w:tmpl w:val="A072B27E"/>
    <w:lvl w:ilvl="0" w:tplc="8B98D9A8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887"/>
    <w:multiLevelType w:val="hybridMultilevel"/>
    <w:tmpl w:val="78A00F14"/>
    <w:lvl w:ilvl="0" w:tplc="DAA234B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27FF8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51C2"/>
    <w:multiLevelType w:val="hybridMultilevel"/>
    <w:tmpl w:val="7B420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7F64"/>
    <w:multiLevelType w:val="hybridMultilevel"/>
    <w:tmpl w:val="7A12675E"/>
    <w:lvl w:ilvl="0" w:tplc="05CE1D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EA56C6"/>
    <w:multiLevelType w:val="hybridMultilevel"/>
    <w:tmpl w:val="3D9A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554C"/>
    <w:multiLevelType w:val="hybridMultilevel"/>
    <w:tmpl w:val="6F00CEBA"/>
    <w:lvl w:ilvl="0" w:tplc="ABD21F8A">
      <w:start w:val="1"/>
      <w:numFmt w:val="decimal"/>
      <w:lvlText w:val="%1"/>
      <w:lvlJc w:val="left"/>
      <w:pPr>
        <w:ind w:left="1353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7145E35"/>
    <w:multiLevelType w:val="hybridMultilevel"/>
    <w:tmpl w:val="BF9A0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A75BF"/>
    <w:multiLevelType w:val="hybridMultilevel"/>
    <w:tmpl w:val="EB98C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05CDC"/>
    <w:multiLevelType w:val="hybridMultilevel"/>
    <w:tmpl w:val="1FBCB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2A34"/>
    <w:multiLevelType w:val="hybridMultilevel"/>
    <w:tmpl w:val="305C9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D03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085C1E"/>
    <w:multiLevelType w:val="hybridMultilevel"/>
    <w:tmpl w:val="114AA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D1FB7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13B1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F53BA6"/>
    <w:multiLevelType w:val="hybridMultilevel"/>
    <w:tmpl w:val="52448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126FF"/>
    <w:multiLevelType w:val="hybridMultilevel"/>
    <w:tmpl w:val="9A8A2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D0A9B"/>
    <w:multiLevelType w:val="hybridMultilevel"/>
    <w:tmpl w:val="3A2C0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027D9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F3CF3"/>
    <w:multiLevelType w:val="hybridMultilevel"/>
    <w:tmpl w:val="C4322578"/>
    <w:lvl w:ilvl="0" w:tplc="943AF6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056BA"/>
    <w:multiLevelType w:val="hybridMultilevel"/>
    <w:tmpl w:val="AB9E78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4C5556"/>
    <w:multiLevelType w:val="hybridMultilevel"/>
    <w:tmpl w:val="29A05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C6EF8"/>
    <w:multiLevelType w:val="hybridMultilevel"/>
    <w:tmpl w:val="A9A81C80"/>
    <w:lvl w:ilvl="0" w:tplc="362CA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63D2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03D26E3"/>
    <w:multiLevelType w:val="hybridMultilevel"/>
    <w:tmpl w:val="79C8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B691F"/>
    <w:multiLevelType w:val="hybridMultilevel"/>
    <w:tmpl w:val="3E3AA34E"/>
    <w:lvl w:ilvl="0" w:tplc="B50E8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111D"/>
    <w:multiLevelType w:val="hybridMultilevel"/>
    <w:tmpl w:val="508EEFC6"/>
    <w:lvl w:ilvl="0" w:tplc="10E8EA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766853">
    <w:abstractNumId w:val="23"/>
  </w:num>
  <w:num w:numId="2" w16cid:durableId="2062367311">
    <w:abstractNumId w:val="4"/>
  </w:num>
  <w:num w:numId="3" w16cid:durableId="650214250">
    <w:abstractNumId w:val="5"/>
  </w:num>
  <w:num w:numId="4" w16cid:durableId="1550606834">
    <w:abstractNumId w:val="8"/>
  </w:num>
  <w:num w:numId="5" w16cid:durableId="969942187">
    <w:abstractNumId w:val="19"/>
  </w:num>
  <w:num w:numId="6" w16cid:durableId="1528131815">
    <w:abstractNumId w:val="13"/>
  </w:num>
  <w:num w:numId="7" w16cid:durableId="375160445">
    <w:abstractNumId w:val="2"/>
  </w:num>
  <w:num w:numId="8" w16cid:durableId="1546871177">
    <w:abstractNumId w:val="25"/>
  </w:num>
  <w:num w:numId="9" w16cid:durableId="261493680">
    <w:abstractNumId w:val="16"/>
  </w:num>
  <w:num w:numId="10" w16cid:durableId="1814910028">
    <w:abstractNumId w:val="22"/>
  </w:num>
  <w:num w:numId="11" w16cid:durableId="535121598">
    <w:abstractNumId w:val="12"/>
  </w:num>
  <w:num w:numId="12" w16cid:durableId="177040310">
    <w:abstractNumId w:val="18"/>
  </w:num>
  <w:num w:numId="13" w16cid:durableId="108817779">
    <w:abstractNumId w:val="14"/>
  </w:num>
  <w:num w:numId="14" w16cid:durableId="874587624">
    <w:abstractNumId w:val="0"/>
  </w:num>
  <w:num w:numId="15" w16cid:durableId="1883009378">
    <w:abstractNumId w:val="17"/>
  </w:num>
  <w:num w:numId="16" w16cid:durableId="423763437">
    <w:abstractNumId w:val="11"/>
  </w:num>
  <w:num w:numId="17" w16cid:durableId="1205405749">
    <w:abstractNumId w:val="26"/>
  </w:num>
  <w:num w:numId="18" w16cid:durableId="264921105">
    <w:abstractNumId w:val="7"/>
  </w:num>
  <w:num w:numId="19" w16cid:durableId="1129277205">
    <w:abstractNumId w:val="10"/>
  </w:num>
  <w:num w:numId="20" w16cid:durableId="1433740875">
    <w:abstractNumId w:val="9"/>
  </w:num>
  <w:num w:numId="21" w16cid:durableId="1092973260">
    <w:abstractNumId w:val="20"/>
  </w:num>
  <w:num w:numId="22" w16cid:durableId="1414160016">
    <w:abstractNumId w:val="28"/>
  </w:num>
  <w:num w:numId="23" w16cid:durableId="127555515">
    <w:abstractNumId w:val="15"/>
  </w:num>
  <w:num w:numId="24" w16cid:durableId="1890723409">
    <w:abstractNumId w:val="3"/>
  </w:num>
  <w:num w:numId="25" w16cid:durableId="730812884">
    <w:abstractNumId w:val="1"/>
  </w:num>
  <w:num w:numId="26" w16cid:durableId="101919284">
    <w:abstractNumId w:val="6"/>
  </w:num>
  <w:num w:numId="27" w16cid:durableId="1516992769">
    <w:abstractNumId w:val="27"/>
  </w:num>
  <w:num w:numId="28" w16cid:durableId="2021657540">
    <w:abstractNumId w:val="24"/>
  </w:num>
  <w:num w:numId="29" w16cid:durableId="57864130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">
    <w15:presenceInfo w15:providerId="None" w15:userId="Ma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33"/>
    <w:rsid w:val="00007B68"/>
    <w:rsid w:val="00037FE9"/>
    <w:rsid w:val="000C7E21"/>
    <w:rsid w:val="00162768"/>
    <w:rsid w:val="001C2C33"/>
    <w:rsid w:val="001E4A50"/>
    <w:rsid w:val="00226E21"/>
    <w:rsid w:val="002B1ADE"/>
    <w:rsid w:val="004527E7"/>
    <w:rsid w:val="00476EE1"/>
    <w:rsid w:val="005841F1"/>
    <w:rsid w:val="006473C0"/>
    <w:rsid w:val="007716B4"/>
    <w:rsid w:val="008309C6"/>
    <w:rsid w:val="00885FC4"/>
    <w:rsid w:val="009748E4"/>
    <w:rsid w:val="00D7016A"/>
    <w:rsid w:val="00E0161C"/>
    <w:rsid w:val="00E11A9A"/>
    <w:rsid w:val="00E9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9AC2"/>
  <w15:chartTrackingRefBased/>
  <w15:docId w15:val="{7FECD73E-2882-4A5E-B981-62C35064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B4"/>
    <w:pPr>
      <w:suppressAutoHyphens/>
      <w:spacing w:line="254" w:lineRule="auto"/>
    </w:pPr>
    <w:rPr>
      <w:rFonts w:ascii="Calibri" w:eastAsia="SimSun" w:hAnsi="Calibri" w:cs="font177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16B4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6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7716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6B4"/>
    <w:rPr>
      <w:rFonts w:ascii="Tahoma" w:eastAsia="SimSu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99"/>
    <w:qFormat/>
    <w:rsid w:val="007716B4"/>
    <w:pPr>
      <w:ind w:left="720"/>
      <w:contextualSpacing/>
    </w:pPr>
  </w:style>
  <w:style w:type="character" w:styleId="Hyperlink">
    <w:name w:val="Hyperlink"/>
    <w:rsid w:val="007716B4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7716B4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semiHidden/>
    <w:rsid w:val="007716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7716B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716B4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7716B4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7716B4"/>
  </w:style>
  <w:style w:type="paragraph" w:styleId="Caption">
    <w:name w:val="caption"/>
    <w:basedOn w:val="Normal"/>
    <w:next w:val="Normal"/>
    <w:uiPriority w:val="35"/>
    <w:unhideWhenUsed/>
    <w:qFormat/>
    <w:rsid w:val="007716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7716B4"/>
    <w:pPr>
      <w:suppressAutoHyphens/>
      <w:spacing w:after="0" w:line="240" w:lineRule="auto"/>
    </w:pPr>
    <w:rPr>
      <w:rFonts w:ascii="Calibri" w:eastAsia="SimSun" w:hAnsi="Calibri" w:cs="font177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716B4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Normal"/>
    <w:uiPriority w:val="99"/>
    <w:rsid w:val="007716B4"/>
    <w:pPr>
      <w:widowControl w:val="0"/>
      <w:suppressAutoHyphens w:val="0"/>
      <w:autoSpaceDE w:val="0"/>
      <w:autoSpaceDN w:val="0"/>
      <w:adjustRightInd w:val="0"/>
      <w:spacing w:after="0" w:line="359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2">
    <w:name w:val="Style2"/>
    <w:basedOn w:val="Normal"/>
    <w:uiPriority w:val="99"/>
    <w:rsid w:val="007716B4"/>
    <w:pPr>
      <w:widowControl w:val="0"/>
      <w:suppressAutoHyphens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6">
    <w:name w:val="Style6"/>
    <w:basedOn w:val="Normal"/>
    <w:uiPriority w:val="99"/>
    <w:rsid w:val="007716B4"/>
    <w:pPr>
      <w:widowControl w:val="0"/>
      <w:suppressAutoHyphens w:val="0"/>
      <w:autoSpaceDE w:val="0"/>
      <w:autoSpaceDN w:val="0"/>
      <w:adjustRightInd w:val="0"/>
      <w:spacing w:after="0" w:line="542" w:lineRule="exact"/>
      <w:jc w:val="center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7716B4"/>
    <w:pPr>
      <w:widowControl w:val="0"/>
      <w:suppressAutoHyphens w:val="0"/>
      <w:autoSpaceDE w:val="0"/>
      <w:autoSpaceDN w:val="0"/>
      <w:adjustRightInd w:val="0"/>
      <w:spacing w:after="0" w:line="442" w:lineRule="exact"/>
      <w:jc w:val="right"/>
    </w:pPr>
    <w:rPr>
      <w:rFonts w:ascii="Century Schoolbook" w:eastAsiaTheme="minorEastAsia" w:hAnsi="Century Schoolbook" w:cs="Times New Roman"/>
      <w:sz w:val="24"/>
      <w:szCs w:val="24"/>
      <w:lang w:eastAsia="ru-RU"/>
    </w:rPr>
  </w:style>
  <w:style w:type="character" w:customStyle="1" w:styleId="FontStyle11">
    <w:name w:val="Font Style11"/>
    <w:basedOn w:val="DefaultParagraphFont"/>
    <w:uiPriority w:val="99"/>
    <w:rsid w:val="007716B4"/>
    <w:rPr>
      <w:rFonts w:ascii="Century Schoolbook" w:hAnsi="Century Schoolbook" w:cs="Century Schoolbook"/>
      <w:sz w:val="32"/>
      <w:szCs w:val="32"/>
    </w:rPr>
  </w:style>
  <w:style w:type="character" w:customStyle="1" w:styleId="FontStyle12">
    <w:name w:val="Font Style12"/>
    <w:basedOn w:val="DefaultParagraphFont"/>
    <w:uiPriority w:val="99"/>
    <w:rsid w:val="007716B4"/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basedOn w:val="DefaultParagraphFont"/>
    <w:uiPriority w:val="99"/>
    <w:rsid w:val="007716B4"/>
    <w:rPr>
      <w:rFonts w:ascii="Century Schoolbook" w:hAnsi="Century Schoolbook" w:cs="Century Schoolbook"/>
      <w:sz w:val="20"/>
      <w:szCs w:val="20"/>
    </w:rPr>
  </w:style>
  <w:style w:type="character" w:customStyle="1" w:styleId="mi">
    <w:name w:val="mi"/>
    <w:basedOn w:val="DefaultParagraphFont"/>
    <w:rsid w:val="007716B4"/>
  </w:style>
  <w:style w:type="character" w:customStyle="1" w:styleId="mo">
    <w:name w:val="mo"/>
    <w:basedOn w:val="DefaultParagraphFont"/>
    <w:rsid w:val="007716B4"/>
  </w:style>
  <w:style w:type="character" w:customStyle="1" w:styleId="mn">
    <w:name w:val="mn"/>
    <w:basedOn w:val="DefaultParagraphFont"/>
    <w:rsid w:val="007716B4"/>
  </w:style>
  <w:style w:type="character" w:customStyle="1" w:styleId="mjxassistivemathml">
    <w:name w:val="mjx_assistive_mathml"/>
    <w:basedOn w:val="DefaultParagraphFont"/>
    <w:rsid w:val="007716B4"/>
  </w:style>
  <w:style w:type="paragraph" w:styleId="Revision">
    <w:name w:val="Revision"/>
    <w:hidden/>
    <w:uiPriority w:val="99"/>
    <w:semiHidden/>
    <w:rsid w:val="007716B4"/>
    <w:pPr>
      <w:spacing w:after="0" w:line="240" w:lineRule="auto"/>
    </w:pPr>
    <w:rPr>
      <w:rFonts w:ascii="Calibri" w:eastAsia="SimSun" w:hAnsi="Calibri" w:cs="font177"/>
      <w:lang w:eastAsia="ar-SA"/>
    </w:rPr>
  </w:style>
  <w:style w:type="character" w:customStyle="1" w:styleId="ztplmc">
    <w:name w:val="ztplmc"/>
    <w:basedOn w:val="DefaultParagraphFont"/>
    <w:rsid w:val="007716B4"/>
  </w:style>
  <w:style w:type="character" w:customStyle="1" w:styleId="material-icons-extended">
    <w:name w:val="material-icons-extended"/>
    <w:basedOn w:val="DefaultParagraphFont"/>
    <w:rsid w:val="007716B4"/>
  </w:style>
  <w:style w:type="character" w:customStyle="1" w:styleId="viiyi">
    <w:name w:val="viiyi"/>
    <w:basedOn w:val="DefaultParagraphFont"/>
    <w:rsid w:val="007716B4"/>
  </w:style>
  <w:style w:type="character" w:customStyle="1" w:styleId="q4iawc">
    <w:name w:val="q4iawc"/>
    <w:basedOn w:val="DefaultParagraphFont"/>
    <w:rsid w:val="007716B4"/>
  </w:style>
  <w:style w:type="table" w:styleId="TableGrid">
    <w:name w:val="Table Grid"/>
    <w:basedOn w:val="TableNormal"/>
    <w:uiPriority w:val="59"/>
    <w:rsid w:val="007716B4"/>
    <w:pPr>
      <w:spacing w:beforeAutospacing="1" w:after="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716B4"/>
    <w:pPr>
      <w:spacing w:before="100" w:beforeAutospacing="1" w:after="0" w:afterAutospacing="1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1702</Words>
  <Characters>9706</Characters>
  <Application>Microsoft Office Word</Application>
  <DocSecurity>0</DocSecurity>
  <Lines>80</Lines>
  <Paragraphs>22</Paragraphs>
  <ScaleCrop>false</ScaleCrop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</dc:creator>
  <cp:keywords/>
  <dc:description/>
  <cp:lastModifiedBy>Mate</cp:lastModifiedBy>
  <cp:revision>19</cp:revision>
  <dcterms:created xsi:type="dcterms:W3CDTF">2022-05-13T15:27:00Z</dcterms:created>
  <dcterms:modified xsi:type="dcterms:W3CDTF">2022-05-13T15:37:00Z</dcterms:modified>
</cp:coreProperties>
</file>